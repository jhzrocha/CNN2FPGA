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724CD1" w14:textId="77777777" w:rsidR="00C71110" w:rsidRDefault="00C71110" w:rsidP="00C71110">
      <w:pPr>
        <w:pStyle w:val="Cabealho"/>
        <w:jc w:val="center"/>
      </w:pPr>
      <w:r w:rsidRPr="00BE737E">
        <w:rPr>
          <w:noProof/>
          <w:lang w:eastAsia="pt-BR"/>
        </w:rPr>
        <w:drawing>
          <wp:inline distT="0" distB="0" distL="0" distR="0" wp14:anchorId="3D67D80D" wp14:editId="53D84B3B">
            <wp:extent cx="647700" cy="449580"/>
            <wp:effectExtent l="0" t="0" r="0" b="7620"/>
            <wp:docPr id="1" name="Imagem 1" descr="Logotip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tipo&#10;&#10;Descrição gerada automaticamente com confiança baixa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F9CA16" w14:textId="77777777" w:rsidR="00C71110" w:rsidRPr="001E4A22" w:rsidRDefault="00C71110" w:rsidP="00C71110">
      <w:pPr>
        <w:pStyle w:val="Cabealho"/>
        <w:jc w:val="center"/>
        <w:rPr>
          <w:rFonts w:ascii="Verdana" w:hAnsi="Verdana"/>
          <w:b/>
          <w:bCs/>
          <w:caps/>
          <w:color w:val="000080"/>
          <w:sz w:val="20"/>
        </w:rPr>
      </w:pPr>
      <w:r>
        <w:rPr>
          <w:sz w:val="10"/>
        </w:rPr>
        <w:br/>
      </w:r>
      <w:r w:rsidRPr="001E4A22">
        <w:rPr>
          <w:rFonts w:ascii="Verdana" w:hAnsi="Verdana"/>
          <w:b/>
          <w:bCs/>
          <w:caps/>
          <w:color w:val="000080"/>
          <w:sz w:val="20"/>
        </w:rPr>
        <w:t>Universidade do Vale do Itajaí</w:t>
      </w:r>
    </w:p>
    <w:p w14:paraId="15CA97DE" w14:textId="3A6841E2" w:rsidR="00C71110" w:rsidRPr="001E4A22" w:rsidRDefault="00C71110" w:rsidP="00C71110">
      <w:pPr>
        <w:pStyle w:val="Cabealho"/>
        <w:jc w:val="center"/>
        <w:rPr>
          <w:rFonts w:ascii="Verdana" w:hAnsi="Verdana"/>
          <w:b/>
          <w:bCs/>
          <w:color w:val="000080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92A06B9" wp14:editId="16EA6D1A">
                <wp:simplePos x="0" y="0"/>
                <wp:positionH relativeFrom="column">
                  <wp:posOffset>4234815</wp:posOffset>
                </wp:positionH>
                <wp:positionV relativeFrom="paragraph">
                  <wp:posOffset>73660</wp:posOffset>
                </wp:positionV>
                <wp:extent cx="1424940" cy="0"/>
                <wp:effectExtent l="19050" t="20955" r="22860" b="17145"/>
                <wp:wrapNone/>
                <wp:docPr id="2" name="Conector re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2494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A893AA2" id="Conector reto 2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3.45pt,5.8pt" to="445.65pt,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" strokecolor="navy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8241" behindDoc="0" locked="0" layoutInCell="1" allowOverlap="1" wp14:anchorId="2C50ACD1" wp14:editId="24A32F2E">
                <wp:simplePos x="0" y="0"/>
                <wp:positionH relativeFrom="column">
                  <wp:posOffset>-11430</wp:posOffset>
                </wp:positionH>
                <wp:positionV relativeFrom="paragraph">
                  <wp:posOffset>73024</wp:posOffset>
                </wp:positionV>
                <wp:extent cx="1455420" cy="0"/>
                <wp:effectExtent l="0" t="19050" r="30480" b="19050"/>
                <wp:wrapNone/>
                <wp:docPr id="3" name="Conector re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5542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8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470F5DC" id="Conector reto 3" o:spid="_x0000_s1026" style="position:absolute;z-index:251658241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9pt,5.75pt" to="113.7pt,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" strokecolor="navy" strokeweight="2.25pt"/>
            </w:pict>
          </mc:Fallback>
        </mc:AlternateContent>
      </w:r>
      <w:r>
        <w:rPr>
          <w:rFonts w:ascii="Verdana" w:hAnsi="Verdana"/>
          <w:b/>
          <w:bCs/>
          <w:color w:val="000080"/>
          <w:sz w:val="20"/>
        </w:rPr>
        <w:t xml:space="preserve"> Computação</w:t>
      </w:r>
      <w:r w:rsidRPr="001E4A22">
        <w:rPr>
          <w:rFonts w:ascii="Verdana" w:hAnsi="Verdana"/>
          <w:b/>
          <w:bCs/>
          <w:color w:val="000080"/>
          <w:sz w:val="20"/>
        </w:rPr>
        <w:br/>
      </w:r>
      <w:r>
        <w:rPr>
          <w:rFonts w:ascii="Verdana" w:hAnsi="Verdana"/>
          <w:b/>
          <w:bCs/>
          <w:color w:val="000080"/>
          <w:sz w:val="20"/>
        </w:rPr>
        <w:t>Trabalho de Conclusão de Curso (TCC)</w:t>
      </w:r>
    </w:p>
    <w:p w14:paraId="1830EC74" w14:textId="77777777" w:rsidR="00C71110" w:rsidRPr="00472C92" w:rsidRDefault="00C71110" w:rsidP="00C71110"/>
    <w:tbl>
      <w:tblPr>
        <w:tblpPr w:leftFromText="141" w:rightFromText="141" w:vertAnchor="text" w:horzAnchor="margin" w:tblpY="1"/>
        <w:tblOverlap w:val="never"/>
        <w:tblW w:w="0" w:type="auto"/>
        <w:tblBorders>
          <w:bottom w:val="single" w:sz="12" w:space="0" w:color="auto"/>
        </w:tblBorders>
        <w:shd w:val="clear" w:color="auto" w:fill="D9D9D9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072"/>
      </w:tblGrid>
      <w:tr w:rsidR="00C71110" w:rsidRPr="00ED4837" w14:paraId="1DE0C00C" w14:textId="77777777" w:rsidTr="006E6868"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7EBD896" w14:textId="77777777" w:rsidR="00C71110" w:rsidRPr="00DF37E6" w:rsidRDefault="00C71110" w:rsidP="006E6868">
            <w:pPr>
              <w:jc w:val="center"/>
              <w:rPr>
                <w:rFonts w:ascii="Impact" w:hAnsi="Impact" w:cs="Arial"/>
                <w:sz w:val="32"/>
                <w:u w:val="double"/>
              </w:rPr>
            </w:pPr>
            <w:r w:rsidRPr="00ED4837">
              <w:rPr>
                <w:rFonts w:ascii="Impact" w:hAnsi="Impact" w:cs="Arial"/>
                <w:sz w:val="40"/>
                <w:u w:val="double"/>
              </w:rPr>
              <w:t>PROPOSTA DE TRABALHO</w:t>
            </w:r>
          </w:p>
        </w:tc>
      </w:tr>
    </w:tbl>
    <w:tbl>
      <w:tblPr>
        <w:tblW w:w="90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52"/>
        <w:gridCol w:w="6520"/>
      </w:tblGrid>
      <w:tr w:rsidR="00C71110" w:rsidRPr="00ED4837" w14:paraId="545F4001" w14:textId="77777777" w:rsidTr="006E6868">
        <w:trPr>
          <w:trHeight w:val="195"/>
          <w:jc w:val="center"/>
        </w:trPr>
        <w:tc>
          <w:tcPr>
            <w:tcW w:w="2552" w:type="dxa"/>
            <w:tcBorders>
              <w:top w:val="single" w:sz="18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52343FC2" w14:textId="77777777" w:rsidR="00C71110" w:rsidRPr="00ED4837" w:rsidRDefault="00C71110" w:rsidP="006E6868">
            <w:pPr>
              <w:spacing w:before="20" w:after="20" w:line="360" w:lineRule="auto"/>
              <w:rPr>
                <w:rFonts w:cs="Arial"/>
                <w:b/>
                <w:smallCaps/>
                <w:sz w:val="20"/>
                <w:szCs w:val="20"/>
              </w:rPr>
            </w:pPr>
            <w:r w:rsidRPr="00ED4837">
              <w:rPr>
                <w:rFonts w:cs="Arial"/>
                <w:b/>
                <w:smallCaps/>
                <w:sz w:val="20"/>
                <w:szCs w:val="20"/>
              </w:rPr>
              <w:t>Nome do acadêmico:</w:t>
            </w:r>
          </w:p>
        </w:tc>
        <w:tc>
          <w:tcPr>
            <w:tcW w:w="6520" w:type="dxa"/>
            <w:tcBorders>
              <w:top w:val="single" w:sz="18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97EE68B" w14:textId="0BC2C41E" w:rsidR="00C71110" w:rsidRPr="00ED4837" w:rsidRDefault="002033ED" w:rsidP="006E6868">
            <w:pPr>
              <w:spacing w:before="20" w:after="20" w:line="36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João Heitor Zabel da Rocha</w:t>
            </w:r>
          </w:p>
        </w:tc>
      </w:tr>
      <w:tr w:rsidR="00C71110" w:rsidRPr="00ED4837" w14:paraId="47A9F337" w14:textId="77777777" w:rsidTr="006E6868">
        <w:trPr>
          <w:trHeight w:val="195"/>
          <w:jc w:val="center"/>
        </w:trPr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5275A93" w14:textId="77777777" w:rsidR="00C71110" w:rsidRPr="00ED4837" w:rsidRDefault="00C71110" w:rsidP="006E6868">
            <w:pPr>
              <w:spacing w:before="20" w:after="20" w:line="360" w:lineRule="auto"/>
              <w:ind w:right="-920"/>
              <w:rPr>
                <w:rFonts w:cs="Arial"/>
                <w:b/>
                <w:smallCaps/>
                <w:sz w:val="20"/>
                <w:szCs w:val="20"/>
              </w:rPr>
            </w:pPr>
            <w:r w:rsidRPr="00ED4837">
              <w:rPr>
                <w:rFonts w:cs="Arial"/>
                <w:b/>
                <w:smallCaps/>
                <w:sz w:val="20"/>
                <w:szCs w:val="20"/>
              </w:rPr>
              <w:t xml:space="preserve">Código de </w:t>
            </w:r>
            <w:r>
              <w:rPr>
                <w:rFonts w:cs="Arial"/>
                <w:b/>
                <w:smallCaps/>
                <w:sz w:val="20"/>
                <w:szCs w:val="20"/>
              </w:rPr>
              <w:t>Pessoa</w:t>
            </w:r>
            <w:r w:rsidRPr="00ED4837">
              <w:rPr>
                <w:rFonts w:cs="Arial"/>
                <w:b/>
                <w:smallCaps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31CAAF0A" w14:textId="0BB04778" w:rsidR="00C71110" w:rsidRPr="00ED4837" w:rsidRDefault="002033ED" w:rsidP="006E6868">
            <w:pPr>
              <w:spacing w:before="20" w:after="20" w:line="360" w:lineRule="auto"/>
              <w:ind w:left="355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7719086</w:t>
            </w:r>
          </w:p>
        </w:tc>
      </w:tr>
      <w:tr w:rsidR="00C71110" w:rsidRPr="00ED4837" w14:paraId="39CC9437" w14:textId="77777777" w:rsidTr="006E6868">
        <w:trPr>
          <w:jc w:val="center"/>
        </w:trPr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5DE463FD" w14:textId="77777777" w:rsidR="00C71110" w:rsidRPr="00ED4837" w:rsidRDefault="00C71110" w:rsidP="006E6868">
            <w:pPr>
              <w:spacing w:before="20" w:after="20" w:line="360" w:lineRule="auto"/>
              <w:rPr>
                <w:rFonts w:cs="Arial"/>
                <w:sz w:val="20"/>
                <w:szCs w:val="20"/>
              </w:rPr>
            </w:pPr>
            <w:r w:rsidRPr="00ED4837">
              <w:rPr>
                <w:rFonts w:cs="Arial"/>
                <w:b/>
                <w:smallCaps/>
                <w:sz w:val="20"/>
                <w:szCs w:val="20"/>
              </w:rPr>
              <w:t>E-mail de Contato:</w:t>
            </w:r>
          </w:p>
        </w:tc>
        <w:tc>
          <w:tcPr>
            <w:tcW w:w="65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DDCC70A" w14:textId="73004317" w:rsidR="00C71110" w:rsidRPr="00ED4837" w:rsidRDefault="002033ED" w:rsidP="006E6868">
            <w:pPr>
              <w:spacing w:before="20" w:after="20" w:line="36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joaoheitorzabel1808@gmail.com</w:t>
            </w:r>
          </w:p>
        </w:tc>
      </w:tr>
      <w:tr w:rsidR="00C71110" w:rsidRPr="00ED4837" w14:paraId="47B5FDF7" w14:textId="77777777" w:rsidTr="006E6868">
        <w:trPr>
          <w:jc w:val="center"/>
        </w:trPr>
        <w:tc>
          <w:tcPr>
            <w:tcW w:w="2552" w:type="dxa"/>
            <w:tcBorders>
              <w:top w:val="single" w:sz="4" w:space="0" w:color="auto"/>
              <w:left w:val="nil"/>
              <w:bottom w:val="single" w:sz="18" w:space="0" w:color="auto"/>
              <w:right w:val="nil"/>
            </w:tcBorders>
            <w:vAlign w:val="center"/>
            <w:hideMark/>
          </w:tcPr>
          <w:p w14:paraId="785EC3B1" w14:textId="77777777" w:rsidR="00C71110" w:rsidRPr="00ED4837" w:rsidRDefault="00C71110" w:rsidP="006E6868">
            <w:pPr>
              <w:spacing w:before="20" w:after="20" w:line="360" w:lineRule="auto"/>
              <w:rPr>
                <w:rFonts w:cs="Arial"/>
                <w:b/>
                <w:sz w:val="20"/>
                <w:szCs w:val="20"/>
              </w:rPr>
            </w:pPr>
            <w:r w:rsidRPr="00ED4837">
              <w:rPr>
                <w:rFonts w:cs="Arial"/>
                <w:b/>
                <w:smallCaps/>
                <w:sz w:val="20"/>
                <w:szCs w:val="20"/>
              </w:rPr>
              <w:t>Telefone(s) de Contato:</w:t>
            </w:r>
          </w:p>
        </w:tc>
        <w:tc>
          <w:tcPr>
            <w:tcW w:w="6520" w:type="dxa"/>
            <w:tcBorders>
              <w:top w:val="single" w:sz="4" w:space="0" w:color="auto"/>
              <w:left w:val="nil"/>
              <w:bottom w:val="single" w:sz="18" w:space="0" w:color="auto"/>
              <w:right w:val="nil"/>
            </w:tcBorders>
            <w:vAlign w:val="center"/>
          </w:tcPr>
          <w:p w14:paraId="6686429A" w14:textId="42C3A5FA" w:rsidR="00C71110" w:rsidRPr="00ED4837" w:rsidRDefault="002033ED" w:rsidP="006E6868">
            <w:pPr>
              <w:spacing w:before="20" w:after="20" w:line="36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(47) 98852-0136</w:t>
            </w:r>
          </w:p>
        </w:tc>
      </w:tr>
    </w:tbl>
    <w:p w14:paraId="2BDCB56A" w14:textId="77777777" w:rsidR="00C71110" w:rsidRPr="00ED4837" w:rsidRDefault="00C71110" w:rsidP="00C71110">
      <w:pPr>
        <w:pStyle w:val="Cabealho"/>
        <w:tabs>
          <w:tab w:val="left" w:pos="708"/>
        </w:tabs>
        <w:rPr>
          <w:rFonts w:cs="Arial"/>
          <w:sz w:val="20"/>
          <w:szCs w:val="20"/>
        </w:rPr>
      </w:pPr>
    </w:p>
    <w:tbl>
      <w:tblPr>
        <w:tblW w:w="90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52"/>
        <w:gridCol w:w="709"/>
        <w:gridCol w:w="2126"/>
        <w:gridCol w:w="3685"/>
      </w:tblGrid>
      <w:tr w:rsidR="00C71110" w:rsidRPr="00ED4837" w14:paraId="3BB16E05" w14:textId="77777777" w:rsidTr="006E6868">
        <w:trPr>
          <w:jc w:val="center"/>
        </w:trPr>
        <w:tc>
          <w:tcPr>
            <w:tcW w:w="3261" w:type="dxa"/>
            <w:gridSpan w:val="2"/>
            <w:tcBorders>
              <w:top w:val="single" w:sz="18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4D285E53" w14:textId="77777777" w:rsidR="00C71110" w:rsidRPr="00ED4837" w:rsidRDefault="00C71110" w:rsidP="006E6868">
            <w:pPr>
              <w:spacing w:before="20" w:after="20" w:line="360" w:lineRule="auto"/>
              <w:rPr>
                <w:rFonts w:cs="Arial"/>
                <w:b/>
                <w:sz w:val="20"/>
                <w:szCs w:val="20"/>
              </w:rPr>
            </w:pPr>
            <w:r w:rsidRPr="00ED4837">
              <w:rPr>
                <w:rFonts w:cs="Arial"/>
                <w:b/>
                <w:smallCaps/>
                <w:sz w:val="20"/>
                <w:szCs w:val="20"/>
              </w:rPr>
              <w:t>Nome do Professor Orientador:</w:t>
            </w:r>
          </w:p>
        </w:tc>
        <w:tc>
          <w:tcPr>
            <w:tcW w:w="5811" w:type="dxa"/>
            <w:gridSpan w:val="2"/>
            <w:tcBorders>
              <w:top w:val="single" w:sz="18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0B7868C" w14:textId="24B51DDA" w:rsidR="00C71110" w:rsidRPr="00ED4837" w:rsidRDefault="002033ED" w:rsidP="006E6868">
            <w:pPr>
              <w:spacing w:before="20" w:after="20" w:line="36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Felipe Viel</w:t>
            </w:r>
          </w:p>
        </w:tc>
      </w:tr>
      <w:tr w:rsidR="00C71110" w:rsidRPr="00ED4837" w14:paraId="3E032922" w14:textId="77777777" w:rsidTr="006E6868">
        <w:trPr>
          <w:jc w:val="center"/>
        </w:trPr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20D68265" w14:textId="77777777" w:rsidR="00C71110" w:rsidRPr="00ED4837" w:rsidRDefault="00C71110" w:rsidP="006E6868">
            <w:pPr>
              <w:spacing w:before="20" w:after="20" w:line="360" w:lineRule="auto"/>
              <w:rPr>
                <w:rFonts w:cs="Arial"/>
                <w:b/>
                <w:sz w:val="20"/>
                <w:szCs w:val="20"/>
              </w:rPr>
            </w:pPr>
            <w:r w:rsidRPr="00ED4837">
              <w:rPr>
                <w:rFonts w:cs="Arial"/>
                <w:b/>
                <w:smallCaps/>
                <w:sz w:val="20"/>
                <w:szCs w:val="20"/>
              </w:rPr>
              <w:t>E-mail de Contato:</w:t>
            </w:r>
          </w:p>
        </w:tc>
        <w:tc>
          <w:tcPr>
            <w:tcW w:w="65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0552898" w14:textId="2D0BBA1E" w:rsidR="00C71110" w:rsidRPr="00ED4837" w:rsidRDefault="002033ED" w:rsidP="006E6868">
            <w:pPr>
              <w:spacing w:before="20" w:after="20" w:line="360" w:lineRule="auto"/>
              <w:rPr>
                <w:rFonts w:cs="Arial"/>
                <w:sz w:val="20"/>
                <w:szCs w:val="20"/>
              </w:rPr>
            </w:pPr>
            <w:r w:rsidRPr="002033ED">
              <w:rPr>
                <w:rFonts w:cs="Arial"/>
                <w:sz w:val="20"/>
                <w:szCs w:val="20"/>
              </w:rPr>
              <w:t>viel@univali.br</w:t>
            </w:r>
          </w:p>
        </w:tc>
      </w:tr>
      <w:tr w:rsidR="00C71110" w:rsidRPr="00ED4837" w14:paraId="12FA1119" w14:textId="77777777" w:rsidTr="006E6868">
        <w:trPr>
          <w:jc w:val="center"/>
        </w:trPr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1A4DD5FF" w14:textId="77777777" w:rsidR="00C71110" w:rsidRPr="00ED4837" w:rsidRDefault="00C71110" w:rsidP="006E6868">
            <w:pPr>
              <w:spacing w:before="20" w:after="20" w:line="360" w:lineRule="auto"/>
              <w:rPr>
                <w:rFonts w:cs="Arial"/>
                <w:b/>
                <w:smallCaps/>
                <w:sz w:val="20"/>
                <w:szCs w:val="20"/>
              </w:rPr>
            </w:pPr>
            <w:r w:rsidRPr="00ED4837">
              <w:rPr>
                <w:rFonts w:cs="Arial"/>
                <w:b/>
                <w:smallCaps/>
                <w:sz w:val="20"/>
                <w:szCs w:val="20"/>
              </w:rPr>
              <w:t>Telefone(s) de contato:</w:t>
            </w:r>
          </w:p>
        </w:tc>
        <w:tc>
          <w:tcPr>
            <w:tcW w:w="65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717468B" w14:textId="70DA1789" w:rsidR="00C71110" w:rsidRPr="00ED4837" w:rsidRDefault="002033ED" w:rsidP="006E6868">
            <w:pPr>
              <w:spacing w:before="20" w:after="20" w:line="360" w:lineRule="auto"/>
              <w:rPr>
                <w:rFonts w:cs="Arial"/>
                <w:sz w:val="20"/>
                <w:szCs w:val="20"/>
              </w:rPr>
            </w:pPr>
            <w:r w:rsidRPr="002033ED">
              <w:rPr>
                <w:rFonts w:cs="Arial"/>
                <w:sz w:val="20"/>
                <w:szCs w:val="20"/>
              </w:rPr>
              <w:t>+55 47 9606-0737</w:t>
            </w:r>
          </w:p>
        </w:tc>
      </w:tr>
      <w:tr w:rsidR="00C71110" w:rsidRPr="00ED4837" w14:paraId="0F5DFADE" w14:textId="77777777" w:rsidTr="006E6868">
        <w:trPr>
          <w:jc w:val="center"/>
        </w:trPr>
        <w:tc>
          <w:tcPr>
            <w:tcW w:w="538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1E6EB451" w14:textId="77777777" w:rsidR="00C71110" w:rsidRPr="00ED4837" w:rsidRDefault="00C71110" w:rsidP="006E6868">
            <w:pPr>
              <w:spacing w:before="20" w:after="20" w:line="360" w:lineRule="auto"/>
              <w:rPr>
                <w:rFonts w:cs="Arial"/>
                <w:b/>
                <w:smallCaps/>
                <w:sz w:val="20"/>
                <w:szCs w:val="20"/>
              </w:rPr>
            </w:pPr>
            <w:r w:rsidRPr="00ED4837">
              <w:rPr>
                <w:rFonts w:cs="Arial"/>
                <w:b/>
                <w:smallCaps/>
                <w:sz w:val="20"/>
                <w:szCs w:val="20"/>
              </w:rPr>
              <w:t>Dia da semana e horário de Atendimento ao acadêmico: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8083ECD" w14:textId="77777777" w:rsidR="00C71110" w:rsidRPr="00ED4837" w:rsidRDefault="00C71110" w:rsidP="006E6868">
            <w:pPr>
              <w:spacing w:before="20" w:after="20" w:line="360" w:lineRule="auto"/>
              <w:rPr>
                <w:rFonts w:cs="Arial"/>
                <w:sz w:val="20"/>
                <w:szCs w:val="20"/>
              </w:rPr>
            </w:pPr>
          </w:p>
        </w:tc>
      </w:tr>
      <w:tr w:rsidR="00C71110" w:rsidRPr="00ED4837" w14:paraId="484024A8" w14:textId="77777777" w:rsidTr="006E6868">
        <w:trPr>
          <w:jc w:val="center"/>
        </w:trPr>
        <w:tc>
          <w:tcPr>
            <w:tcW w:w="9072" w:type="dxa"/>
            <w:gridSpan w:val="4"/>
            <w:tcBorders>
              <w:top w:val="single" w:sz="4" w:space="0" w:color="auto"/>
              <w:left w:val="nil"/>
              <w:bottom w:val="single" w:sz="18" w:space="0" w:color="auto"/>
              <w:right w:val="nil"/>
            </w:tcBorders>
            <w:vAlign w:val="center"/>
          </w:tcPr>
          <w:p w14:paraId="236DD990" w14:textId="77777777" w:rsidR="00C71110" w:rsidRPr="00ED4837" w:rsidRDefault="00C71110" w:rsidP="006E6868">
            <w:pPr>
              <w:spacing w:before="20" w:after="20" w:line="360" w:lineRule="auto"/>
              <w:rPr>
                <w:rFonts w:cs="Arial"/>
                <w:sz w:val="20"/>
                <w:szCs w:val="20"/>
              </w:rPr>
            </w:pPr>
          </w:p>
        </w:tc>
      </w:tr>
    </w:tbl>
    <w:p w14:paraId="5FCB1579" w14:textId="77777777" w:rsidR="00C71110" w:rsidRPr="00ED4837" w:rsidRDefault="00C71110" w:rsidP="00C71110">
      <w:pPr>
        <w:pStyle w:val="Cabealho"/>
        <w:tabs>
          <w:tab w:val="left" w:pos="708"/>
        </w:tabs>
        <w:rPr>
          <w:rFonts w:cs="Arial"/>
          <w:sz w:val="20"/>
          <w:szCs w:val="20"/>
        </w:rPr>
      </w:pPr>
    </w:p>
    <w:tbl>
      <w:tblPr>
        <w:tblW w:w="90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60"/>
        <w:gridCol w:w="425"/>
        <w:gridCol w:w="141"/>
        <w:gridCol w:w="709"/>
        <w:gridCol w:w="781"/>
        <w:gridCol w:w="212"/>
        <w:gridCol w:w="1275"/>
        <w:gridCol w:w="142"/>
        <w:gridCol w:w="585"/>
        <w:gridCol w:w="512"/>
        <w:gridCol w:w="973"/>
        <w:gridCol w:w="1757"/>
      </w:tblGrid>
      <w:tr w:rsidR="00C71110" w:rsidRPr="00ED4837" w14:paraId="1882CCE8" w14:textId="77777777" w:rsidTr="006E6868">
        <w:trPr>
          <w:jc w:val="center"/>
        </w:trPr>
        <w:tc>
          <w:tcPr>
            <w:tcW w:w="1560" w:type="dxa"/>
            <w:tcBorders>
              <w:top w:val="single" w:sz="18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D03B800" w14:textId="77777777" w:rsidR="00C71110" w:rsidRPr="00ED4837" w:rsidRDefault="00C71110" w:rsidP="006E6868">
            <w:pPr>
              <w:spacing w:before="20" w:after="20" w:line="360" w:lineRule="auto"/>
              <w:rPr>
                <w:rFonts w:cs="Arial"/>
                <w:b/>
                <w:smallCaps/>
                <w:sz w:val="20"/>
                <w:szCs w:val="20"/>
              </w:rPr>
            </w:pPr>
            <w:r>
              <w:rPr>
                <w:rFonts w:cs="Arial"/>
                <w:b/>
                <w:smallCaps/>
                <w:sz w:val="20"/>
                <w:szCs w:val="20"/>
              </w:rPr>
              <w:t>Curso:</w:t>
            </w:r>
          </w:p>
        </w:tc>
        <w:tc>
          <w:tcPr>
            <w:tcW w:w="566" w:type="dxa"/>
            <w:gridSpan w:val="2"/>
            <w:tcBorders>
              <w:top w:val="single" w:sz="18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2B680D6" w14:textId="77777777" w:rsidR="00C71110" w:rsidRPr="007F460E" w:rsidRDefault="00C71110" w:rsidP="006E6868">
            <w:pPr>
              <w:spacing w:before="20" w:after="20" w:line="360" w:lineRule="auto"/>
              <w:rPr>
                <w:rFonts w:cs="Arial"/>
                <w:b/>
                <w:smallCaps/>
                <w:sz w:val="20"/>
                <w:szCs w:val="20"/>
              </w:rPr>
            </w:pPr>
            <w:r w:rsidRPr="007F460E">
              <w:rPr>
                <w:rFonts w:cs="Arial"/>
                <w:b/>
                <w:smallCaps/>
                <w:sz w:val="20"/>
                <w:szCs w:val="20"/>
              </w:rPr>
              <w:t>(    )</w:t>
            </w:r>
          </w:p>
        </w:tc>
        <w:tc>
          <w:tcPr>
            <w:tcW w:w="3119" w:type="dxa"/>
            <w:gridSpan w:val="5"/>
            <w:tcBorders>
              <w:top w:val="single" w:sz="18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E796B5C" w14:textId="77777777" w:rsidR="00C71110" w:rsidRPr="007F460E" w:rsidRDefault="00C71110" w:rsidP="006E6868">
            <w:pPr>
              <w:spacing w:before="20" w:after="20" w:line="360" w:lineRule="auto"/>
              <w:rPr>
                <w:rFonts w:cs="Arial"/>
                <w:b/>
                <w:smallCaps/>
                <w:sz w:val="20"/>
                <w:szCs w:val="20"/>
              </w:rPr>
            </w:pPr>
            <w:r w:rsidRPr="007F460E">
              <w:rPr>
                <w:rFonts w:cs="Arial"/>
                <w:b/>
                <w:smallCaps/>
                <w:sz w:val="20"/>
                <w:szCs w:val="20"/>
              </w:rPr>
              <w:t>Ciência da Computação</w:t>
            </w:r>
          </w:p>
        </w:tc>
        <w:tc>
          <w:tcPr>
            <w:tcW w:w="585" w:type="dxa"/>
            <w:tcBorders>
              <w:top w:val="single" w:sz="18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3186530" w14:textId="79C5DF4C" w:rsidR="00C71110" w:rsidRPr="007F460E" w:rsidRDefault="00C71110" w:rsidP="006E6868">
            <w:pPr>
              <w:spacing w:before="20" w:after="20" w:line="360" w:lineRule="auto"/>
              <w:rPr>
                <w:rFonts w:cs="Arial"/>
                <w:b/>
                <w:smallCaps/>
                <w:sz w:val="20"/>
                <w:szCs w:val="20"/>
              </w:rPr>
            </w:pPr>
            <w:proofErr w:type="gramStart"/>
            <w:r w:rsidRPr="007F460E">
              <w:rPr>
                <w:rFonts w:cs="Arial"/>
                <w:b/>
                <w:smallCaps/>
                <w:sz w:val="20"/>
                <w:szCs w:val="20"/>
              </w:rPr>
              <w:t xml:space="preserve">(  </w:t>
            </w:r>
            <w:proofErr w:type="gramEnd"/>
            <w:r w:rsidRPr="007F460E">
              <w:rPr>
                <w:rFonts w:cs="Arial"/>
                <w:b/>
                <w:smallCaps/>
                <w:sz w:val="20"/>
                <w:szCs w:val="20"/>
              </w:rPr>
              <w:t xml:space="preserve"> </w:t>
            </w:r>
            <w:r w:rsidR="002033ED">
              <w:rPr>
                <w:rFonts w:cs="Arial"/>
                <w:b/>
                <w:smallCaps/>
                <w:sz w:val="20"/>
                <w:szCs w:val="20"/>
              </w:rPr>
              <w:t>X</w:t>
            </w:r>
            <w:r w:rsidRPr="007F460E">
              <w:rPr>
                <w:rFonts w:cs="Arial"/>
                <w:b/>
                <w:smallCaps/>
                <w:sz w:val="20"/>
                <w:szCs w:val="20"/>
              </w:rPr>
              <w:t xml:space="preserve"> )</w:t>
            </w:r>
          </w:p>
        </w:tc>
        <w:tc>
          <w:tcPr>
            <w:tcW w:w="3242" w:type="dxa"/>
            <w:gridSpan w:val="3"/>
            <w:tcBorders>
              <w:top w:val="single" w:sz="18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9EEC831" w14:textId="77777777" w:rsidR="00C71110" w:rsidRPr="007F460E" w:rsidRDefault="00C71110" w:rsidP="006E6868">
            <w:pPr>
              <w:spacing w:before="20" w:after="20" w:line="360" w:lineRule="auto"/>
              <w:rPr>
                <w:rFonts w:cs="Arial"/>
                <w:b/>
                <w:smallCaps/>
                <w:sz w:val="20"/>
                <w:szCs w:val="20"/>
              </w:rPr>
            </w:pPr>
            <w:r w:rsidRPr="007F460E">
              <w:rPr>
                <w:rFonts w:cs="Arial"/>
                <w:b/>
                <w:smallCaps/>
                <w:sz w:val="20"/>
                <w:szCs w:val="20"/>
              </w:rPr>
              <w:t>Engenharia de Computação</w:t>
            </w:r>
          </w:p>
        </w:tc>
      </w:tr>
      <w:tr w:rsidR="00C71110" w:rsidRPr="00ED4837" w14:paraId="1229DDC8" w14:textId="77777777" w:rsidTr="006E6868">
        <w:trPr>
          <w:jc w:val="center"/>
        </w:trPr>
        <w:tc>
          <w:tcPr>
            <w:tcW w:w="283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CFB903C" w14:textId="77777777" w:rsidR="00C71110" w:rsidRPr="007F460E" w:rsidRDefault="00C71110" w:rsidP="006E6868">
            <w:pPr>
              <w:spacing w:before="20" w:after="20" w:line="360" w:lineRule="auto"/>
              <w:rPr>
                <w:rFonts w:cs="Arial"/>
                <w:b/>
                <w:smallCaps/>
                <w:sz w:val="20"/>
                <w:szCs w:val="20"/>
              </w:rPr>
            </w:pPr>
            <w:r w:rsidRPr="007F460E">
              <w:rPr>
                <w:rFonts w:cs="Arial"/>
                <w:b/>
                <w:smallCaps/>
                <w:sz w:val="20"/>
                <w:szCs w:val="20"/>
              </w:rPr>
              <w:t>Modalidade do Trabalho</w:t>
            </w:r>
            <w:r>
              <w:rPr>
                <w:rFonts w:cs="Arial"/>
                <w:b/>
                <w:smallCaps/>
                <w:sz w:val="20"/>
                <w:szCs w:val="20"/>
              </w:rPr>
              <w:t>:</w:t>
            </w:r>
          </w:p>
        </w:tc>
        <w:tc>
          <w:tcPr>
            <w:tcW w:w="226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9D9313B" w14:textId="2418128E" w:rsidR="00C71110" w:rsidRPr="007F460E" w:rsidRDefault="00C71110" w:rsidP="006E6868">
            <w:pPr>
              <w:spacing w:before="20" w:after="20" w:line="360" w:lineRule="auto"/>
              <w:rPr>
                <w:rFonts w:cs="Arial"/>
                <w:b/>
                <w:smallCaps/>
                <w:sz w:val="20"/>
                <w:szCs w:val="20"/>
              </w:rPr>
            </w:pPr>
            <w:proofErr w:type="gramStart"/>
            <w:r w:rsidRPr="007F460E">
              <w:rPr>
                <w:rFonts w:cs="Arial"/>
                <w:b/>
                <w:smallCaps/>
                <w:sz w:val="20"/>
                <w:szCs w:val="20"/>
              </w:rPr>
              <w:t xml:space="preserve">( </w:t>
            </w:r>
            <w:r w:rsidR="002033ED">
              <w:rPr>
                <w:rFonts w:cs="Arial"/>
                <w:b/>
                <w:smallCaps/>
                <w:sz w:val="20"/>
                <w:szCs w:val="20"/>
              </w:rPr>
              <w:t>X</w:t>
            </w:r>
            <w:proofErr w:type="gramEnd"/>
            <w:r w:rsidRPr="007F460E">
              <w:rPr>
                <w:rFonts w:cs="Arial"/>
                <w:b/>
                <w:smallCaps/>
                <w:sz w:val="20"/>
                <w:szCs w:val="20"/>
              </w:rPr>
              <w:t xml:space="preserve"> ) Monografia</w:t>
            </w:r>
          </w:p>
        </w:tc>
        <w:tc>
          <w:tcPr>
            <w:tcW w:w="221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C425968" w14:textId="77777777" w:rsidR="00C71110" w:rsidRPr="007F460E" w:rsidRDefault="00C71110" w:rsidP="006E6868">
            <w:pPr>
              <w:spacing w:before="20" w:after="20" w:line="360" w:lineRule="auto"/>
              <w:rPr>
                <w:rFonts w:cs="Arial"/>
                <w:b/>
                <w:smallCaps/>
                <w:sz w:val="20"/>
                <w:szCs w:val="20"/>
              </w:rPr>
            </w:pPr>
            <w:proofErr w:type="gramStart"/>
            <w:r w:rsidRPr="007F460E">
              <w:rPr>
                <w:rFonts w:cs="Arial"/>
                <w:b/>
                <w:smallCaps/>
                <w:sz w:val="20"/>
                <w:szCs w:val="20"/>
              </w:rPr>
              <w:t xml:space="preserve">(  </w:t>
            </w:r>
            <w:proofErr w:type="gramEnd"/>
            <w:r w:rsidRPr="007F460E">
              <w:rPr>
                <w:rFonts w:cs="Arial"/>
                <w:b/>
                <w:smallCaps/>
                <w:sz w:val="20"/>
                <w:szCs w:val="20"/>
              </w:rPr>
              <w:t xml:space="preserve"> ) Produto</w:t>
            </w:r>
          </w:p>
        </w:tc>
        <w:tc>
          <w:tcPr>
            <w:tcW w:w="175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86CD4BB" w14:textId="77777777" w:rsidR="00C71110" w:rsidRPr="007F460E" w:rsidRDefault="00C71110" w:rsidP="006E6868">
            <w:pPr>
              <w:spacing w:before="20" w:after="20" w:line="360" w:lineRule="auto"/>
              <w:rPr>
                <w:rFonts w:cs="Arial"/>
                <w:b/>
                <w:smallCaps/>
                <w:sz w:val="20"/>
                <w:szCs w:val="20"/>
              </w:rPr>
            </w:pPr>
            <w:proofErr w:type="gramStart"/>
            <w:r w:rsidRPr="007F460E">
              <w:rPr>
                <w:rFonts w:cs="Arial"/>
                <w:b/>
                <w:smallCaps/>
                <w:sz w:val="20"/>
                <w:szCs w:val="20"/>
              </w:rPr>
              <w:t xml:space="preserve">(  </w:t>
            </w:r>
            <w:proofErr w:type="gramEnd"/>
            <w:r w:rsidRPr="007F460E">
              <w:rPr>
                <w:rFonts w:cs="Arial"/>
                <w:b/>
                <w:smallCaps/>
                <w:sz w:val="20"/>
                <w:szCs w:val="20"/>
              </w:rPr>
              <w:t xml:space="preserve"> ) Artigo</w:t>
            </w:r>
          </w:p>
        </w:tc>
      </w:tr>
      <w:tr w:rsidR="00C71110" w:rsidRPr="00ED4837" w14:paraId="28AB7FB3" w14:textId="77777777" w:rsidTr="006E6868">
        <w:trPr>
          <w:jc w:val="center"/>
        </w:trPr>
        <w:tc>
          <w:tcPr>
            <w:tcW w:w="361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B2DFEF2" w14:textId="77777777" w:rsidR="00C71110" w:rsidRPr="00B324C3" w:rsidRDefault="00C71110" w:rsidP="006E6868">
            <w:pPr>
              <w:spacing w:before="20" w:after="20" w:line="360" w:lineRule="auto"/>
              <w:rPr>
                <w:rFonts w:cs="Arial"/>
                <w:b/>
                <w:smallCaps/>
                <w:sz w:val="20"/>
                <w:szCs w:val="20"/>
              </w:rPr>
            </w:pPr>
            <w:r w:rsidRPr="00B324C3">
              <w:rPr>
                <w:rFonts w:cs="Arial"/>
                <w:b/>
                <w:smallCaps/>
                <w:sz w:val="20"/>
                <w:szCs w:val="20"/>
              </w:rPr>
              <w:t>Modalidade d</w:t>
            </w:r>
            <w:r>
              <w:rPr>
                <w:rFonts w:cs="Arial"/>
                <w:b/>
                <w:smallCaps/>
                <w:sz w:val="20"/>
                <w:szCs w:val="20"/>
              </w:rPr>
              <w:t>a</w:t>
            </w:r>
            <w:r w:rsidRPr="00B324C3">
              <w:rPr>
                <w:rFonts w:cs="Arial"/>
                <w:b/>
                <w:smallCaps/>
                <w:sz w:val="20"/>
                <w:szCs w:val="20"/>
              </w:rPr>
              <w:t xml:space="preserve"> Orientação</w:t>
            </w:r>
            <w:r>
              <w:rPr>
                <w:rFonts w:cs="Arial"/>
                <w:b/>
                <w:smallCaps/>
                <w:sz w:val="20"/>
                <w:szCs w:val="20"/>
              </w:rPr>
              <w:t>:</w:t>
            </w:r>
          </w:p>
        </w:tc>
        <w:tc>
          <w:tcPr>
            <w:tcW w:w="272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E9A7A15" w14:textId="0CEA9C34" w:rsidR="00C71110" w:rsidRPr="00B324C3" w:rsidRDefault="00C71110" w:rsidP="006E6868">
            <w:pPr>
              <w:spacing w:before="20" w:after="20" w:line="360" w:lineRule="auto"/>
              <w:rPr>
                <w:rFonts w:cs="Arial"/>
                <w:b/>
                <w:smallCaps/>
                <w:sz w:val="20"/>
                <w:szCs w:val="20"/>
              </w:rPr>
            </w:pPr>
            <w:r w:rsidRPr="00B324C3">
              <w:rPr>
                <w:rFonts w:cs="Arial"/>
                <w:b/>
                <w:smallCaps/>
                <w:sz w:val="20"/>
                <w:szCs w:val="20"/>
              </w:rPr>
              <w:t>(</w:t>
            </w:r>
            <w:r w:rsidR="002033ED">
              <w:rPr>
                <w:rFonts w:cs="Arial"/>
                <w:b/>
                <w:smallCaps/>
                <w:sz w:val="20"/>
                <w:szCs w:val="20"/>
              </w:rPr>
              <w:t>X</w:t>
            </w:r>
            <w:r w:rsidRPr="00B324C3">
              <w:rPr>
                <w:rFonts w:cs="Arial"/>
                <w:b/>
                <w:smallCaps/>
                <w:sz w:val="20"/>
                <w:szCs w:val="20"/>
              </w:rPr>
              <w:t>) Presencial</w:t>
            </w:r>
          </w:p>
        </w:tc>
        <w:tc>
          <w:tcPr>
            <w:tcW w:w="27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74A4E52" w14:textId="306E45FF" w:rsidR="00C71110" w:rsidRPr="00B324C3" w:rsidRDefault="00C71110" w:rsidP="006E6868">
            <w:pPr>
              <w:spacing w:before="20" w:after="20" w:line="360" w:lineRule="auto"/>
              <w:rPr>
                <w:rFonts w:cs="Arial"/>
                <w:b/>
                <w:smallCaps/>
                <w:sz w:val="20"/>
                <w:szCs w:val="20"/>
              </w:rPr>
            </w:pPr>
            <w:proofErr w:type="gramStart"/>
            <w:r w:rsidRPr="00B324C3">
              <w:rPr>
                <w:rFonts w:cs="Arial"/>
                <w:b/>
                <w:smallCaps/>
                <w:sz w:val="20"/>
                <w:szCs w:val="20"/>
              </w:rPr>
              <w:t xml:space="preserve">(  </w:t>
            </w:r>
            <w:r w:rsidR="00E86F5F">
              <w:rPr>
                <w:rFonts w:cs="Arial"/>
                <w:b/>
                <w:smallCaps/>
                <w:sz w:val="20"/>
                <w:szCs w:val="20"/>
              </w:rPr>
              <w:t>X</w:t>
            </w:r>
            <w:proofErr w:type="gramEnd"/>
            <w:r w:rsidRPr="00B324C3">
              <w:rPr>
                <w:rFonts w:cs="Arial"/>
                <w:b/>
                <w:smallCaps/>
                <w:sz w:val="20"/>
                <w:szCs w:val="20"/>
              </w:rPr>
              <w:t>) Remota</w:t>
            </w:r>
          </w:p>
        </w:tc>
      </w:tr>
      <w:tr w:rsidR="00C71110" w:rsidRPr="00ED4837" w14:paraId="6F64C42B" w14:textId="77777777" w:rsidTr="006E6868">
        <w:trPr>
          <w:jc w:val="center"/>
        </w:trPr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64EBCAF" w14:textId="77777777" w:rsidR="00C71110" w:rsidRPr="00ED4837" w:rsidRDefault="00C71110" w:rsidP="006E6868">
            <w:pPr>
              <w:spacing w:before="20" w:after="20" w:line="360" w:lineRule="auto"/>
              <w:rPr>
                <w:rFonts w:cs="Arial"/>
                <w:b/>
                <w:smallCaps/>
                <w:sz w:val="20"/>
                <w:szCs w:val="20"/>
              </w:rPr>
            </w:pPr>
            <w:r>
              <w:rPr>
                <w:rFonts w:cs="Arial"/>
                <w:b/>
                <w:smallCaps/>
                <w:sz w:val="20"/>
                <w:szCs w:val="20"/>
              </w:rPr>
              <w:t>Área do Trabalho:</w:t>
            </w:r>
          </w:p>
        </w:tc>
        <w:tc>
          <w:tcPr>
            <w:tcW w:w="7087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5A96A6E" w14:textId="0C5FD0E9" w:rsidR="00C71110" w:rsidRPr="00ED4837" w:rsidRDefault="00E86F5F" w:rsidP="006E6868">
            <w:pPr>
              <w:spacing w:before="20" w:after="20" w:line="36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Sistemas embarcados</w:t>
            </w:r>
          </w:p>
        </w:tc>
      </w:tr>
      <w:tr w:rsidR="00C71110" w:rsidRPr="00F44C9A" w14:paraId="659A857A" w14:textId="77777777" w:rsidTr="006E6868">
        <w:trPr>
          <w:jc w:val="center"/>
        </w:trPr>
        <w:tc>
          <w:tcPr>
            <w:tcW w:w="5103" w:type="dxa"/>
            <w:gridSpan w:val="7"/>
            <w:tcBorders>
              <w:top w:val="single" w:sz="18" w:space="0" w:color="auto"/>
              <w:left w:val="nil"/>
              <w:bottom w:val="nil"/>
              <w:right w:val="nil"/>
            </w:tcBorders>
            <w:vAlign w:val="center"/>
          </w:tcPr>
          <w:p w14:paraId="07C68708" w14:textId="77777777" w:rsidR="00C71110" w:rsidRPr="00F44C9A" w:rsidRDefault="00C71110" w:rsidP="006E6868">
            <w:pPr>
              <w:spacing w:before="60" w:after="60" w:line="360" w:lineRule="auto"/>
              <w:rPr>
                <w:rFonts w:cs="Arial"/>
                <w:sz w:val="6"/>
                <w:szCs w:val="20"/>
              </w:rPr>
            </w:pPr>
          </w:p>
        </w:tc>
        <w:tc>
          <w:tcPr>
            <w:tcW w:w="3969" w:type="dxa"/>
            <w:gridSpan w:val="5"/>
            <w:tcBorders>
              <w:top w:val="single" w:sz="18" w:space="0" w:color="auto"/>
              <w:left w:val="nil"/>
              <w:bottom w:val="nil"/>
              <w:right w:val="nil"/>
            </w:tcBorders>
            <w:vAlign w:val="center"/>
          </w:tcPr>
          <w:p w14:paraId="6636F67A" w14:textId="77777777" w:rsidR="00C71110" w:rsidRPr="00F44C9A" w:rsidRDefault="00C71110" w:rsidP="006E6868">
            <w:pPr>
              <w:spacing w:before="60" w:after="60" w:line="360" w:lineRule="auto"/>
              <w:rPr>
                <w:rFonts w:cs="Arial"/>
                <w:sz w:val="6"/>
                <w:szCs w:val="20"/>
              </w:rPr>
            </w:pPr>
          </w:p>
        </w:tc>
      </w:tr>
      <w:tr w:rsidR="00C71110" w:rsidRPr="00ED4837" w14:paraId="7E4702CB" w14:textId="77777777" w:rsidTr="006E6868">
        <w:trPr>
          <w:jc w:val="center"/>
        </w:trPr>
        <w:tc>
          <w:tcPr>
            <w:tcW w:w="9072" w:type="dxa"/>
            <w:gridSpan w:val="1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3FF8D62" w14:textId="77777777" w:rsidR="00C71110" w:rsidRPr="00F44C9A" w:rsidRDefault="00C71110" w:rsidP="006E6868">
            <w:pPr>
              <w:spacing w:before="60" w:after="60" w:line="360" w:lineRule="auto"/>
              <w:jc w:val="center"/>
              <w:rPr>
                <w:rFonts w:cs="Arial"/>
                <w:i/>
                <w:iCs/>
                <w:szCs w:val="20"/>
              </w:rPr>
            </w:pPr>
            <w:r w:rsidRPr="00F44C9A">
              <w:rPr>
                <w:rFonts w:cs="Arial"/>
                <w:i/>
                <w:iCs/>
                <w:szCs w:val="20"/>
              </w:rPr>
              <w:t xml:space="preserve">Considerando verídicas as Informações fornecidas neste formulário, </w:t>
            </w:r>
          </w:p>
          <w:p w14:paraId="2DDFD04E" w14:textId="77777777" w:rsidR="00C71110" w:rsidRPr="00ED4837" w:rsidRDefault="00C71110" w:rsidP="006E6868">
            <w:pPr>
              <w:spacing w:before="60" w:after="60" w:line="360" w:lineRule="auto"/>
              <w:jc w:val="center"/>
              <w:rPr>
                <w:rFonts w:cs="Arial"/>
                <w:i/>
                <w:iCs/>
                <w:sz w:val="20"/>
                <w:szCs w:val="20"/>
              </w:rPr>
            </w:pPr>
            <w:r w:rsidRPr="00F44C9A">
              <w:rPr>
                <w:rFonts w:cs="Arial"/>
                <w:i/>
                <w:iCs/>
                <w:szCs w:val="20"/>
              </w:rPr>
              <w:t>encaminhamos a Proposta de Trabalho para avaliação</w:t>
            </w:r>
            <w:r>
              <w:rPr>
                <w:rFonts w:cs="Arial"/>
                <w:i/>
                <w:iCs/>
                <w:szCs w:val="20"/>
              </w:rPr>
              <w:t>.</w:t>
            </w:r>
          </w:p>
        </w:tc>
      </w:tr>
      <w:tr w:rsidR="00C71110" w:rsidRPr="00ED4837" w14:paraId="041EE6F6" w14:textId="77777777" w:rsidTr="006E6868">
        <w:trPr>
          <w:jc w:val="center"/>
        </w:trPr>
        <w:tc>
          <w:tcPr>
            <w:tcW w:w="3828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05432A60" w14:textId="77777777" w:rsidR="00C71110" w:rsidRPr="00ED4837" w:rsidRDefault="00C71110" w:rsidP="006E6868">
            <w:pPr>
              <w:spacing w:before="20" w:after="20" w:line="360" w:lineRule="auto"/>
              <w:rPr>
                <w:rFonts w:cs="Arial"/>
                <w:sz w:val="20"/>
                <w:szCs w:val="20"/>
              </w:rPr>
            </w:pPr>
            <w:r w:rsidRPr="00ED4837">
              <w:rPr>
                <w:rFonts w:cs="Arial"/>
                <w:b/>
                <w:smallCaps/>
                <w:sz w:val="20"/>
                <w:szCs w:val="20"/>
              </w:rPr>
              <w:t>Assinatura do acadêmico:</w:t>
            </w:r>
          </w:p>
        </w:tc>
        <w:tc>
          <w:tcPr>
            <w:tcW w:w="5244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CBD4577" w14:textId="77777777" w:rsidR="00C71110" w:rsidRPr="00ED4837" w:rsidRDefault="00C71110" w:rsidP="006E6868">
            <w:pPr>
              <w:spacing w:before="20" w:after="20" w:line="360" w:lineRule="auto"/>
              <w:rPr>
                <w:rFonts w:cs="Arial"/>
                <w:sz w:val="20"/>
                <w:szCs w:val="20"/>
              </w:rPr>
            </w:pPr>
          </w:p>
        </w:tc>
      </w:tr>
      <w:tr w:rsidR="00C71110" w:rsidRPr="00ED4837" w14:paraId="23EE78F9" w14:textId="77777777" w:rsidTr="006E6868">
        <w:trPr>
          <w:jc w:val="center"/>
        </w:trPr>
        <w:tc>
          <w:tcPr>
            <w:tcW w:w="3828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308F213E" w14:textId="77777777" w:rsidR="00C71110" w:rsidRPr="00ED4837" w:rsidRDefault="00C71110" w:rsidP="006E6868">
            <w:pPr>
              <w:spacing w:before="20" w:after="20" w:line="360" w:lineRule="auto"/>
              <w:rPr>
                <w:rFonts w:cs="Arial"/>
                <w:b/>
                <w:sz w:val="20"/>
                <w:szCs w:val="20"/>
              </w:rPr>
            </w:pPr>
            <w:r w:rsidRPr="00ED4837">
              <w:rPr>
                <w:rFonts w:cs="Arial"/>
                <w:b/>
                <w:smallCaps/>
                <w:sz w:val="20"/>
                <w:szCs w:val="20"/>
              </w:rPr>
              <w:t>Assinatura do Professor Orientador:</w:t>
            </w:r>
          </w:p>
        </w:tc>
        <w:tc>
          <w:tcPr>
            <w:tcW w:w="5244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DFB1200" w14:textId="77777777" w:rsidR="00C71110" w:rsidRPr="00ED4837" w:rsidRDefault="00C71110" w:rsidP="006E6868">
            <w:pPr>
              <w:spacing w:before="20" w:after="20" w:line="360" w:lineRule="auto"/>
              <w:rPr>
                <w:rFonts w:cs="Arial"/>
                <w:sz w:val="20"/>
                <w:szCs w:val="20"/>
              </w:rPr>
            </w:pPr>
          </w:p>
        </w:tc>
      </w:tr>
      <w:tr w:rsidR="00C71110" w:rsidRPr="00ED4837" w14:paraId="35B330B9" w14:textId="77777777" w:rsidTr="006E6868">
        <w:trPr>
          <w:jc w:val="center"/>
        </w:trPr>
        <w:tc>
          <w:tcPr>
            <w:tcW w:w="9072" w:type="dxa"/>
            <w:gridSpan w:val="12"/>
            <w:tcBorders>
              <w:top w:val="single" w:sz="4" w:space="0" w:color="auto"/>
              <w:left w:val="nil"/>
              <w:bottom w:val="single" w:sz="18" w:space="0" w:color="auto"/>
              <w:right w:val="nil"/>
            </w:tcBorders>
            <w:vAlign w:val="center"/>
          </w:tcPr>
          <w:p w14:paraId="0EA39C63" w14:textId="06FA4D88" w:rsidR="00C71110" w:rsidRPr="005D0FCB" w:rsidRDefault="002033ED" w:rsidP="006E6868">
            <w:pPr>
              <w:spacing w:before="20" w:after="20" w:line="360" w:lineRule="auto"/>
              <w:jc w:val="right"/>
              <w:rPr>
                <w:rFonts w:cs="Arial"/>
                <w:bCs/>
                <w:i/>
                <w:sz w:val="20"/>
                <w:szCs w:val="20"/>
              </w:rPr>
            </w:pPr>
            <w:proofErr w:type="gramStart"/>
            <w:r>
              <w:rPr>
                <w:rFonts w:cs="Arial"/>
                <w:bCs/>
                <w:i/>
                <w:sz w:val="20"/>
                <w:szCs w:val="20"/>
              </w:rPr>
              <w:t xml:space="preserve">Itajaí, </w:t>
            </w:r>
            <w:r w:rsidR="00C71110" w:rsidRPr="005D0FCB">
              <w:rPr>
                <w:rFonts w:cs="Arial"/>
                <w:bCs/>
                <w:i/>
                <w:sz w:val="20"/>
                <w:szCs w:val="20"/>
              </w:rPr>
              <w:t xml:space="preserve"> </w:t>
            </w:r>
            <w:r>
              <w:rPr>
                <w:rFonts w:cs="Arial"/>
                <w:bCs/>
                <w:i/>
                <w:sz w:val="20"/>
                <w:szCs w:val="20"/>
              </w:rPr>
              <w:t>19</w:t>
            </w:r>
            <w:proofErr w:type="gramEnd"/>
            <w:r>
              <w:rPr>
                <w:rFonts w:cs="Arial"/>
                <w:bCs/>
                <w:i/>
                <w:sz w:val="20"/>
                <w:szCs w:val="20"/>
              </w:rPr>
              <w:t>/outubro/2023</w:t>
            </w:r>
          </w:p>
        </w:tc>
      </w:tr>
    </w:tbl>
    <w:p w14:paraId="3660E9DF" w14:textId="77777777" w:rsidR="00C71110" w:rsidRPr="00ED4837" w:rsidRDefault="00C71110" w:rsidP="00C71110">
      <w:pPr>
        <w:pStyle w:val="Cabealho"/>
        <w:tabs>
          <w:tab w:val="left" w:pos="708"/>
        </w:tabs>
        <w:rPr>
          <w:rFonts w:cs="Arial"/>
          <w:sz w:val="20"/>
          <w:szCs w:val="20"/>
        </w:rPr>
      </w:pPr>
    </w:p>
    <w:p w14:paraId="3EF8E07C" w14:textId="079831FE" w:rsidR="00C71110" w:rsidRPr="00ED4837" w:rsidRDefault="00F72275" w:rsidP="00C71110">
      <w:pPr>
        <w:jc w:val="right"/>
        <w:rPr>
          <w:rFonts w:cs="Arial"/>
          <w:sz w:val="20"/>
          <w:szCs w:val="20"/>
        </w:rPr>
        <w:sectPr w:rsidR="00C71110" w:rsidRPr="00ED4837" w:rsidSect="00FD4AC4">
          <w:pgSz w:w="11907" w:h="16840" w:code="9"/>
          <w:pgMar w:top="1701" w:right="1134" w:bottom="1134" w:left="1701" w:header="709" w:footer="709" w:gutter="0"/>
          <w:paperSrc w:first="7" w:other="7"/>
          <w:cols w:space="720"/>
          <w:docGrid w:linePitch="272"/>
        </w:sectPr>
      </w:pPr>
      <w:r w:rsidRPr="00F72275">
        <w:rPr>
          <w:rFonts w:cs="Arial"/>
          <w:noProof/>
          <w:sz w:val="20"/>
          <w:szCs w:val="20"/>
        </w:rPr>
        <w:drawing>
          <wp:inline distT="0" distB="0" distL="0" distR="0" wp14:anchorId="74C2856F" wp14:editId="6585DAF3">
            <wp:extent cx="2672431" cy="748580"/>
            <wp:effectExtent l="0" t="0" r="0" b="0"/>
            <wp:docPr id="4" name="Gráfico 4">
              <a:extLst xmlns:a="http://schemas.openxmlformats.org/drawingml/2006/main">
                <a:ext uri="{FF2B5EF4-FFF2-40B4-BE49-F238E27FC236}">
                  <a16:creationId xmlns:a16="http://schemas.microsoft.com/office/drawing/2014/main" id="{6EE11206-AFFA-4CBC-98E1-5D6A80C1B1B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áfico 3">
                      <a:extLst>
                        <a:ext uri="{FF2B5EF4-FFF2-40B4-BE49-F238E27FC236}">
                          <a16:creationId xmlns:a16="http://schemas.microsoft.com/office/drawing/2014/main" id="{6EE11206-AFFA-4CBC-98E1-5D6A80C1B1B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2431" cy="74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8D208" w14:textId="18B09ED4" w:rsidR="00C71110" w:rsidRPr="00ED4837" w:rsidRDefault="00CE24F7" w:rsidP="00CE24F7">
      <w:pPr>
        <w:pStyle w:val="7Pr-textoTtulodoSumrio"/>
        <w:spacing w:line="360" w:lineRule="auto"/>
        <w:rPr>
          <w:rFonts w:ascii="Arial" w:hAnsi="Arial" w:cs="Arial"/>
        </w:rPr>
      </w:pPr>
      <w:r w:rsidRPr="00CE24F7">
        <w:rPr>
          <w:rFonts w:ascii="Arial" w:hAnsi="Arial" w:cs="Arial"/>
        </w:rPr>
        <w:lastRenderedPageBreak/>
        <w:t xml:space="preserve">Desenvolvimento de </w:t>
      </w:r>
      <w:r w:rsidR="00467AD3">
        <w:rPr>
          <w:rFonts w:ascii="Arial" w:hAnsi="Arial" w:cs="Arial"/>
        </w:rPr>
        <w:t xml:space="preserve">UMA BIBLIOTECA DE COMPONENTES PARA CONSTRUÇÃO </w:t>
      </w:r>
      <w:r w:rsidRPr="00CE24F7">
        <w:rPr>
          <w:rFonts w:ascii="Arial" w:hAnsi="Arial" w:cs="Arial"/>
        </w:rPr>
        <w:t xml:space="preserve">de </w:t>
      </w:r>
      <w:r w:rsidR="0084070C">
        <w:rPr>
          <w:rFonts w:ascii="Arial" w:hAnsi="Arial" w:cs="Arial"/>
        </w:rPr>
        <w:t>redes neurais</w:t>
      </w:r>
      <w:r w:rsidRPr="00CE24F7">
        <w:rPr>
          <w:rFonts w:ascii="Arial" w:hAnsi="Arial" w:cs="Arial"/>
        </w:rPr>
        <w:t xml:space="preserve"> </w:t>
      </w:r>
      <w:r w:rsidR="0084070C">
        <w:rPr>
          <w:rFonts w:ascii="Arial" w:hAnsi="Arial" w:cs="Arial"/>
        </w:rPr>
        <w:t xml:space="preserve">Convolucionais </w:t>
      </w:r>
      <w:r w:rsidRPr="00CE24F7">
        <w:rPr>
          <w:rFonts w:ascii="Arial" w:hAnsi="Arial" w:cs="Arial"/>
        </w:rPr>
        <w:t>em FPGA</w:t>
      </w:r>
      <w:r w:rsidR="00C71110" w:rsidRPr="00ED4837">
        <w:rPr>
          <w:rFonts w:ascii="Arial" w:hAnsi="Arial" w:cs="Arial"/>
        </w:rPr>
        <w:br/>
      </w:r>
    </w:p>
    <w:p w14:paraId="6F2E66B4" w14:textId="3F8F142E" w:rsidR="00C71110" w:rsidRPr="00ED4837" w:rsidRDefault="00CE24F7" w:rsidP="00C71110">
      <w:pPr>
        <w:pStyle w:val="7Pr-textoTextodoResumo"/>
        <w:spacing w:before="240" w:after="240"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João Heitor Zabel da Rocha</w:t>
      </w:r>
    </w:p>
    <w:p w14:paraId="6226F383" w14:textId="4DEA6CFB" w:rsidR="00C71110" w:rsidRPr="00ED4837" w:rsidRDefault="00CE24F7" w:rsidP="00C71110">
      <w:pPr>
        <w:pStyle w:val="7Pr-textoTextodoResumo"/>
        <w:spacing w:before="240" w:after="240"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Outubro</w:t>
      </w:r>
      <w:r w:rsidR="00C71110" w:rsidRPr="00ED4837">
        <w:rPr>
          <w:rFonts w:ascii="Arial" w:hAnsi="Arial" w:cs="Arial"/>
          <w:sz w:val="28"/>
          <w:szCs w:val="24"/>
        </w:rPr>
        <w:t xml:space="preserve"> / </w:t>
      </w:r>
      <w:r>
        <w:rPr>
          <w:rFonts w:ascii="Arial" w:hAnsi="Arial" w:cs="Arial"/>
          <w:sz w:val="28"/>
          <w:szCs w:val="24"/>
        </w:rPr>
        <w:t>2023</w:t>
      </w:r>
    </w:p>
    <w:p w14:paraId="0B58C6A1" w14:textId="77777777" w:rsidR="00C71110" w:rsidRPr="00ED4837" w:rsidRDefault="00C71110" w:rsidP="00C71110">
      <w:pPr>
        <w:pStyle w:val="7Pr-textoTextodoResumo"/>
        <w:spacing w:before="240" w:after="240" w:line="360" w:lineRule="auto"/>
        <w:jc w:val="center"/>
        <w:rPr>
          <w:rFonts w:ascii="Arial" w:hAnsi="Arial" w:cs="Arial"/>
          <w:sz w:val="28"/>
          <w:szCs w:val="24"/>
        </w:rPr>
      </w:pPr>
    </w:p>
    <w:p w14:paraId="67C8C063" w14:textId="20875EB8" w:rsidR="00C71110" w:rsidRPr="00ED4837" w:rsidRDefault="00C71110" w:rsidP="00C71110">
      <w:pPr>
        <w:pStyle w:val="7Pr-textoTextodoResumo"/>
        <w:spacing w:before="120" w:line="360" w:lineRule="auto"/>
        <w:rPr>
          <w:rFonts w:ascii="Arial" w:hAnsi="Arial" w:cs="Arial"/>
        </w:rPr>
      </w:pPr>
      <w:r w:rsidRPr="00ED4837">
        <w:rPr>
          <w:rFonts w:ascii="Arial" w:hAnsi="Arial" w:cs="Arial"/>
        </w:rPr>
        <w:t xml:space="preserve">Orientador: </w:t>
      </w:r>
      <w:r w:rsidR="00CE24F7">
        <w:rPr>
          <w:rFonts w:ascii="Arial" w:hAnsi="Arial" w:cs="Arial"/>
        </w:rPr>
        <w:t>Felipe Viel</w:t>
      </w:r>
      <w:r w:rsidRPr="00ED4837">
        <w:rPr>
          <w:rFonts w:ascii="Arial" w:hAnsi="Arial" w:cs="Arial"/>
        </w:rPr>
        <w:t xml:space="preserve">, </w:t>
      </w:r>
      <w:r w:rsidR="00CE24F7">
        <w:rPr>
          <w:rFonts w:ascii="Arial" w:hAnsi="Arial" w:cs="Arial"/>
        </w:rPr>
        <w:t>Mestre</w:t>
      </w:r>
    </w:p>
    <w:p w14:paraId="1B89951F" w14:textId="2EF3AA2E" w:rsidR="00C71110" w:rsidRDefault="00C71110" w:rsidP="00C71110">
      <w:pPr>
        <w:pStyle w:val="7Pr-textoTextodoResumo"/>
        <w:spacing w:before="120" w:line="360" w:lineRule="auto"/>
        <w:rPr>
          <w:rFonts w:ascii="Arial" w:hAnsi="Arial" w:cs="Arial"/>
        </w:rPr>
      </w:pPr>
      <w:r w:rsidRPr="00ED4837">
        <w:rPr>
          <w:rFonts w:ascii="Arial" w:hAnsi="Arial" w:cs="Arial"/>
        </w:rPr>
        <w:t xml:space="preserve">Área de Trabalho: </w:t>
      </w:r>
      <w:r w:rsidR="00A227CA">
        <w:rPr>
          <w:rFonts w:ascii="Arial" w:hAnsi="Arial" w:cs="Arial"/>
        </w:rPr>
        <w:t>Inteligência Artificial</w:t>
      </w:r>
    </w:p>
    <w:p w14:paraId="082A831B" w14:textId="77777777" w:rsidR="00C71110" w:rsidRDefault="00C71110" w:rsidP="00C71110">
      <w:pPr>
        <w:pStyle w:val="7Pr-textoTextodoResumo"/>
        <w:spacing w:before="120" w:line="360" w:lineRule="auto"/>
        <w:rPr>
          <w:rFonts w:ascii="Arial" w:hAnsi="Arial" w:cs="Arial"/>
        </w:rPr>
      </w:pPr>
    </w:p>
    <w:p w14:paraId="61F4692A" w14:textId="377AC9C3" w:rsidR="00C71110" w:rsidRPr="00ED4837" w:rsidRDefault="00C71110" w:rsidP="00C71110">
      <w:pPr>
        <w:pStyle w:val="3TtulodeCaptulo"/>
        <w:numPr>
          <w:ilvl w:val="0"/>
          <w:numId w:val="1"/>
        </w:numPr>
        <w:tabs>
          <w:tab w:val="clear" w:pos="432"/>
        </w:tabs>
        <w:spacing w:line="360" w:lineRule="auto"/>
        <w:ind w:left="360" w:hanging="360"/>
        <w:rPr>
          <w:rFonts w:ascii="Arial" w:hAnsi="Arial" w:cs="Arial"/>
        </w:rPr>
      </w:pPr>
      <w:r>
        <w:rPr>
          <w:rFonts w:ascii="Arial" w:hAnsi="Arial" w:cs="Arial"/>
        </w:rPr>
        <w:t>Introdução</w:t>
      </w:r>
    </w:p>
    <w:p w14:paraId="18009DAF" w14:textId="14E8FFA1" w:rsidR="00C651F5" w:rsidRPr="00AA623E" w:rsidRDefault="00AB77D0" w:rsidP="004E4B76">
      <w:pPr>
        <w:pStyle w:val="1CorpodeTexto"/>
        <w:rPr>
          <w:rFonts w:ascii="Arial" w:hAnsi="Arial" w:cs="Arial"/>
        </w:rPr>
      </w:pPr>
      <w:r>
        <w:rPr>
          <w:rFonts w:ascii="Arial" w:hAnsi="Arial" w:cs="Arial"/>
        </w:rPr>
        <w:t xml:space="preserve">O aprendizado de máquina é definido por Tom Mitchel (1997) como a capacidade de </w:t>
      </w:r>
      <w:r w:rsidR="009E2E8B">
        <w:rPr>
          <w:rFonts w:ascii="Arial" w:hAnsi="Arial" w:cs="Arial"/>
        </w:rPr>
        <w:t xml:space="preserve">um programa </w:t>
      </w:r>
      <w:r w:rsidR="00AA623E">
        <w:rPr>
          <w:rFonts w:ascii="Arial" w:hAnsi="Arial" w:cs="Arial"/>
        </w:rPr>
        <w:t xml:space="preserve">de </w:t>
      </w:r>
      <w:r w:rsidR="009E2E8B">
        <w:rPr>
          <w:rFonts w:ascii="Arial" w:hAnsi="Arial" w:cs="Arial"/>
        </w:rPr>
        <w:t xml:space="preserve">aperfeiçoar a sua </w:t>
      </w:r>
      <w:r w:rsidR="00C503E9">
        <w:rPr>
          <w:rFonts w:ascii="Arial" w:hAnsi="Arial" w:cs="Arial"/>
        </w:rPr>
        <w:t>habilidade</w:t>
      </w:r>
      <w:r w:rsidR="009E2E8B">
        <w:rPr>
          <w:rFonts w:ascii="Arial" w:hAnsi="Arial" w:cs="Arial"/>
        </w:rPr>
        <w:t xml:space="preserve"> de exercer uma tarefa a</w:t>
      </w:r>
      <w:r>
        <w:rPr>
          <w:rFonts w:ascii="Arial" w:hAnsi="Arial" w:cs="Arial"/>
        </w:rPr>
        <w:t xml:space="preserve"> partir de experiências</w:t>
      </w:r>
      <w:r w:rsidR="009E2E8B">
        <w:rPr>
          <w:rFonts w:ascii="Arial" w:hAnsi="Arial" w:cs="Arial"/>
        </w:rPr>
        <w:t>. Essa definição encapsula a essência de que</w:t>
      </w:r>
      <w:r w:rsidR="007251E7">
        <w:rPr>
          <w:rFonts w:ascii="Arial" w:hAnsi="Arial" w:cs="Arial"/>
        </w:rPr>
        <w:t>,</w:t>
      </w:r>
      <w:r w:rsidR="009E2E8B">
        <w:rPr>
          <w:rFonts w:ascii="Arial" w:hAnsi="Arial" w:cs="Arial"/>
        </w:rPr>
        <w:t xml:space="preserve"> a partir dos dados de execuções e resultados anteriores</w:t>
      </w:r>
      <w:r w:rsidR="007251E7">
        <w:rPr>
          <w:rFonts w:ascii="Arial" w:hAnsi="Arial" w:cs="Arial"/>
        </w:rPr>
        <w:t>,</w:t>
      </w:r>
      <w:r w:rsidR="00C503E9">
        <w:rPr>
          <w:rFonts w:ascii="Arial" w:hAnsi="Arial" w:cs="Arial"/>
        </w:rPr>
        <w:t xml:space="preserve"> é possível a criação de curvas de aprendizado e parametrizações que refl</w:t>
      </w:r>
      <w:r w:rsidR="005350AA">
        <w:rPr>
          <w:rFonts w:ascii="Arial" w:hAnsi="Arial" w:cs="Arial"/>
        </w:rPr>
        <w:t>i</w:t>
      </w:r>
      <w:r w:rsidR="00C503E9">
        <w:rPr>
          <w:rFonts w:ascii="Arial" w:hAnsi="Arial" w:cs="Arial"/>
        </w:rPr>
        <w:t>t</w:t>
      </w:r>
      <w:r w:rsidR="005350AA">
        <w:rPr>
          <w:rFonts w:ascii="Arial" w:hAnsi="Arial" w:cs="Arial"/>
        </w:rPr>
        <w:t>a</w:t>
      </w:r>
      <w:r w:rsidR="00C503E9">
        <w:rPr>
          <w:rFonts w:ascii="Arial" w:hAnsi="Arial" w:cs="Arial"/>
        </w:rPr>
        <w:t xml:space="preserve">m os conhecimentos obtidos </w:t>
      </w:r>
      <w:r w:rsidR="00C651F5">
        <w:rPr>
          <w:rFonts w:ascii="Arial" w:hAnsi="Arial" w:cs="Arial"/>
        </w:rPr>
        <w:t>durante o treinamento</w:t>
      </w:r>
      <w:r w:rsidR="00AA623E">
        <w:rPr>
          <w:rFonts w:ascii="Arial" w:hAnsi="Arial" w:cs="Arial"/>
        </w:rPr>
        <w:t xml:space="preserve">. Esses conhecimentos, quando consolidados, podem ser aplicados </w:t>
      </w:r>
      <w:r w:rsidR="00C651F5">
        <w:rPr>
          <w:rFonts w:ascii="Arial" w:hAnsi="Arial" w:cs="Arial"/>
        </w:rPr>
        <w:t xml:space="preserve">em </w:t>
      </w:r>
      <w:r w:rsidR="00AA623E">
        <w:rPr>
          <w:rFonts w:ascii="Arial" w:hAnsi="Arial" w:cs="Arial"/>
        </w:rPr>
        <w:t xml:space="preserve">processos para </w:t>
      </w:r>
      <w:r w:rsidR="00C651F5">
        <w:rPr>
          <w:rFonts w:ascii="Arial" w:hAnsi="Arial" w:cs="Arial"/>
        </w:rPr>
        <w:t xml:space="preserve">uma </w:t>
      </w:r>
      <w:r w:rsidR="00AA623E">
        <w:rPr>
          <w:rFonts w:ascii="Arial" w:hAnsi="Arial" w:cs="Arial"/>
        </w:rPr>
        <w:t xml:space="preserve">tomada </w:t>
      </w:r>
      <w:r w:rsidR="00C651F5">
        <w:rPr>
          <w:rFonts w:ascii="Arial" w:hAnsi="Arial" w:cs="Arial"/>
        </w:rPr>
        <w:t xml:space="preserve">de decisão ou até </w:t>
      </w:r>
      <w:r w:rsidR="00AA623E">
        <w:rPr>
          <w:rFonts w:ascii="Arial" w:hAnsi="Arial" w:cs="Arial"/>
        </w:rPr>
        <w:t>na antecipação</w:t>
      </w:r>
      <w:r w:rsidR="00C651F5">
        <w:rPr>
          <w:rFonts w:ascii="Arial" w:hAnsi="Arial" w:cs="Arial"/>
        </w:rPr>
        <w:t xml:space="preserve"> de </w:t>
      </w:r>
      <w:r w:rsidR="00AA623E">
        <w:rPr>
          <w:rFonts w:ascii="Arial" w:hAnsi="Arial" w:cs="Arial"/>
        </w:rPr>
        <w:t xml:space="preserve">um </w:t>
      </w:r>
      <w:r w:rsidR="00C651F5">
        <w:rPr>
          <w:rFonts w:ascii="Arial" w:hAnsi="Arial" w:cs="Arial"/>
        </w:rPr>
        <w:t>resultado.</w:t>
      </w:r>
    </w:p>
    <w:p w14:paraId="01CCCF6D" w14:textId="290F2824" w:rsidR="00006719" w:rsidRDefault="00AA623E" w:rsidP="00006719">
      <w:pPr>
        <w:pStyle w:val="1CorpodeTexto"/>
        <w:rPr>
          <w:rFonts w:ascii="Arial" w:hAnsi="Arial" w:cs="Arial"/>
        </w:rPr>
      </w:pPr>
      <w:r>
        <w:rPr>
          <w:rFonts w:ascii="Arial" w:hAnsi="Arial" w:cs="Arial"/>
        </w:rPr>
        <w:t>O</w:t>
      </w:r>
      <w:r w:rsidR="005350AA">
        <w:rPr>
          <w:rFonts w:ascii="Arial" w:hAnsi="Arial" w:cs="Arial"/>
        </w:rPr>
        <w:t xml:space="preserve"> aprendizado profundo, </w:t>
      </w:r>
      <w:r w:rsidR="0027198B">
        <w:rPr>
          <w:rFonts w:ascii="Arial" w:hAnsi="Arial" w:cs="Arial"/>
        </w:rPr>
        <w:t>é considerado como aprendizado de máquina, só que apesar de também ser treinad</w:t>
      </w:r>
      <w:r w:rsidR="001E60A3">
        <w:rPr>
          <w:rFonts w:ascii="Arial" w:hAnsi="Arial" w:cs="Arial"/>
        </w:rPr>
        <w:t>o</w:t>
      </w:r>
      <w:r w:rsidR="0027198B">
        <w:rPr>
          <w:rFonts w:ascii="Arial" w:hAnsi="Arial" w:cs="Arial"/>
        </w:rPr>
        <w:t xml:space="preserve">, possui a capacidade de geração de conhecimentos de forma intuitiva e não supervisionada. Sua estrutura </w:t>
      </w:r>
      <w:r w:rsidR="005350AA">
        <w:rPr>
          <w:rFonts w:ascii="Arial" w:hAnsi="Arial" w:cs="Arial"/>
        </w:rPr>
        <w:t xml:space="preserve">analisa os dados </w:t>
      </w:r>
      <w:r w:rsidR="0027198B">
        <w:rPr>
          <w:rFonts w:ascii="Arial" w:hAnsi="Arial" w:cs="Arial"/>
        </w:rPr>
        <w:t>a partir de v</w:t>
      </w:r>
      <w:r w:rsidR="005350AA">
        <w:rPr>
          <w:rFonts w:ascii="Arial" w:hAnsi="Arial" w:cs="Arial"/>
        </w:rPr>
        <w:t>árias camadas</w:t>
      </w:r>
      <w:r w:rsidR="0027198B">
        <w:rPr>
          <w:rFonts w:ascii="Arial" w:hAnsi="Arial" w:cs="Arial"/>
        </w:rPr>
        <w:t xml:space="preserve"> de</w:t>
      </w:r>
      <w:r w:rsidR="005350AA">
        <w:rPr>
          <w:rFonts w:ascii="Arial" w:hAnsi="Arial" w:cs="Arial"/>
        </w:rPr>
        <w:t xml:space="preserve"> neurônios </w:t>
      </w:r>
      <w:r w:rsidR="0027198B">
        <w:rPr>
          <w:rFonts w:ascii="Arial" w:hAnsi="Arial" w:cs="Arial"/>
        </w:rPr>
        <w:t>que além de interconectados, também</w:t>
      </w:r>
      <w:r w:rsidR="005350AA">
        <w:rPr>
          <w:rFonts w:ascii="Arial" w:hAnsi="Arial" w:cs="Arial"/>
        </w:rPr>
        <w:t xml:space="preserve"> interagem entre si. Com cada conexão </w:t>
      </w:r>
      <w:r w:rsidR="001E60A3">
        <w:rPr>
          <w:rFonts w:ascii="Arial" w:hAnsi="Arial" w:cs="Arial"/>
        </w:rPr>
        <w:t>tendo</w:t>
      </w:r>
      <w:r w:rsidR="005350AA">
        <w:rPr>
          <w:rFonts w:ascii="Arial" w:hAnsi="Arial" w:cs="Arial"/>
        </w:rPr>
        <w:t xml:space="preserve"> um peso definido, </w:t>
      </w:r>
      <w:r w:rsidR="00006719">
        <w:rPr>
          <w:rFonts w:ascii="Arial" w:hAnsi="Arial" w:cs="Arial"/>
        </w:rPr>
        <w:t>os neurônios passa</w:t>
      </w:r>
      <w:r w:rsidR="0027198B">
        <w:rPr>
          <w:rFonts w:ascii="Arial" w:hAnsi="Arial" w:cs="Arial"/>
        </w:rPr>
        <w:t>m as</w:t>
      </w:r>
      <w:r w:rsidR="00006719">
        <w:rPr>
          <w:rFonts w:ascii="Arial" w:hAnsi="Arial" w:cs="Arial"/>
        </w:rPr>
        <w:t xml:space="preserve"> informações para </w:t>
      </w:r>
      <w:r w:rsidR="001E60A3">
        <w:rPr>
          <w:rFonts w:ascii="Arial" w:hAnsi="Arial" w:cs="Arial"/>
        </w:rPr>
        <w:t xml:space="preserve">os seus vizinhos em camadas </w:t>
      </w:r>
      <w:r w:rsidR="001E60A3">
        <w:rPr>
          <w:rFonts w:ascii="Arial" w:hAnsi="Arial" w:cs="Arial"/>
        </w:rPr>
        <w:lastRenderedPageBreak/>
        <w:t>superiores,</w:t>
      </w:r>
      <w:r w:rsidR="00006719">
        <w:rPr>
          <w:rFonts w:ascii="Arial" w:hAnsi="Arial" w:cs="Arial"/>
        </w:rPr>
        <w:t xml:space="preserve"> </w:t>
      </w:r>
      <w:r w:rsidR="0027198B">
        <w:rPr>
          <w:rFonts w:ascii="Arial" w:hAnsi="Arial" w:cs="Arial"/>
        </w:rPr>
        <w:t>t</w:t>
      </w:r>
      <w:r w:rsidR="00006719">
        <w:rPr>
          <w:rFonts w:ascii="Arial" w:hAnsi="Arial" w:cs="Arial"/>
        </w:rPr>
        <w:t>ransformando o</w:t>
      </w:r>
      <w:r w:rsidR="003823FB">
        <w:rPr>
          <w:rFonts w:ascii="Arial" w:hAnsi="Arial" w:cs="Arial"/>
        </w:rPr>
        <w:t>s</w:t>
      </w:r>
      <w:r w:rsidR="00006719">
        <w:rPr>
          <w:rFonts w:ascii="Arial" w:hAnsi="Arial" w:cs="Arial"/>
        </w:rPr>
        <w:t xml:space="preserve"> dado</w:t>
      </w:r>
      <w:r w:rsidR="003823FB">
        <w:rPr>
          <w:rFonts w:ascii="Arial" w:hAnsi="Arial" w:cs="Arial"/>
        </w:rPr>
        <w:t>s</w:t>
      </w:r>
      <w:r w:rsidR="00006719">
        <w:rPr>
          <w:rFonts w:ascii="Arial" w:hAnsi="Arial" w:cs="Arial"/>
        </w:rPr>
        <w:t xml:space="preserve"> em informaç</w:t>
      </w:r>
      <w:r w:rsidR="003823FB">
        <w:rPr>
          <w:rFonts w:ascii="Arial" w:hAnsi="Arial" w:cs="Arial"/>
        </w:rPr>
        <w:t>ões</w:t>
      </w:r>
      <w:r w:rsidR="00006719">
        <w:rPr>
          <w:rFonts w:ascii="Arial" w:hAnsi="Arial" w:cs="Arial"/>
        </w:rPr>
        <w:t xml:space="preserve"> cada vez </w:t>
      </w:r>
      <w:r w:rsidR="0027198B">
        <w:rPr>
          <w:rFonts w:ascii="Arial" w:hAnsi="Arial" w:cs="Arial"/>
        </w:rPr>
        <w:t xml:space="preserve">menos abstratas e </w:t>
      </w:r>
      <w:r w:rsidR="00006719">
        <w:rPr>
          <w:rFonts w:ascii="Arial" w:hAnsi="Arial" w:cs="Arial"/>
        </w:rPr>
        <w:t>mais específica</w:t>
      </w:r>
      <w:r w:rsidR="003823FB">
        <w:rPr>
          <w:rFonts w:ascii="Arial" w:hAnsi="Arial" w:cs="Arial"/>
        </w:rPr>
        <w:t>s</w:t>
      </w:r>
      <w:r w:rsidR="00006719">
        <w:rPr>
          <w:rFonts w:ascii="Arial" w:hAnsi="Arial" w:cs="Arial"/>
        </w:rPr>
        <w:t xml:space="preserve">. </w:t>
      </w:r>
      <w:r w:rsidR="007573D9">
        <w:rPr>
          <w:rFonts w:ascii="Arial" w:hAnsi="Arial" w:cs="Arial"/>
        </w:rPr>
        <w:t>(</w:t>
      </w:r>
      <w:r w:rsidR="007573D9" w:rsidRPr="007573D9">
        <w:rPr>
          <w:rFonts w:ascii="Arial" w:hAnsi="Arial" w:cs="Arial"/>
        </w:rPr>
        <w:t>THEOBALD</w:t>
      </w:r>
      <w:r w:rsidR="007573D9">
        <w:rPr>
          <w:rFonts w:ascii="Arial" w:hAnsi="Arial" w:cs="Arial"/>
        </w:rPr>
        <w:t>, 2017).</w:t>
      </w:r>
      <w:r w:rsidR="003823FB">
        <w:rPr>
          <w:rFonts w:ascii="Arial" w:hAnsi="Arial" w:cs="Arial"/>
        </w:rPr>
        <w:t xml:space="preserve"> </w:t>
      </w:r>
    </w:p>
    <w:p w14:paraId="6723D2E5" w14:textId="6899EFF7" w:rsidR="003823FB" w:rsidRDefault="0027198B" w:rsidP="00A151DA">
      <w:pPr>
        <w:pStyle w:val="1CorpodeTexto"/>
        <w:rPr>
          <w:rFonts w:ascii="Arial" w:hAnsi="Arial" w:cs="Arial"/>
        </w:rPr>
      </w:pPr>
      <w:r>
        <w:rPr>
          <w:rFonts w:ascii="Arial" w:hAnsi="Arial" w:cs="Arial"/>
        </w:rPr>
        <w:t xml:space="preserve">Algumas das aplicações </w:t>
      </w:r>
      <w:r w:rsidR="000B204C">
        <w:rPr>
          <w:rFonts w:ascii="Arial" w:hAnsi="Arial" w:cs="Arial"/>
        </w:rPr>
        <w:t xml:space="preserve">dos fundamentos </w:t>
      </w:r>
      <w:r>
        <w:rPr>
          <w:rFonts w:ascii="Arial" w:hAnsi="Arial" w:cs="Arial"/>
        </w:rPr>
        <w:t>d</w:t>
      </w:r>
      <w:r w:rsidR="000B204C">
        <w:rPr>
          <w:rFonts w:ascii="Arial" w:hAnsi="Arial" w:cs="Arial"/>
        </w:rPr>
        <w:t>a</w:t>
      </w:r>
      <w:r>
        <w:rPr>
          <w:rFonts w:ascii="Arial" w:hAnsi="Arial" w:cs="Arial"/>
        </w:rPr>
        <w:t xml:space="preserve"> aprendizagem profunda são </w:t>
      </w:r>
      <w:r w:rsidR="000B204C">
        <w:rPr>
          <w:rFonts w:ascii="Arial" w:hAnsi="Arial" w:cs="Arial"/>
        </w:rPr>
        <w:t>direcionadas</w:t>
      </w:r>
      <w:r>
        <w:rPr>
          <w:rFonts w:ascii="Arial" w:hAnsi="Arial" w:cs="Arial"/>
        </w:rPr>
        <w:t xml:space="preserve"> a atividades de </w:t>
      </w:r>
      <w:r w:rsidR="00B566A8">
        <w:rPr>
          <w:rFonts w:ascii="Arial" w:hAnsi="Arial" w:cs="Arial"/>
        </w:rPr>
        <w:t>visão computaciona</w:t>
      </w:r>
      <w:r w:rsidR="007251E7">
        <w:rPr>
          <w:rFonts w:ascii="Arial" w:hAnsi="Arial" w:cs="Arial"/>
        </w:rPr>
        <w:t>l</w:t>
      </w:r>
      <w:r>
        <w:rPr>
          <w:rFonts w:ascii="Arial" w:hAnsi="Arial" w:cs="Arial"/>
        </w:rPr>
        <w:t xml:space="preserve">. </w:t>
      </w:r>
      <w:r w:rsidR="001E60A3">
        <w:rPr>
          <w:rFonts w:ascii="Arial" w:hAnsi="Arial" w:cs="Arial"/>
        </w:rPr>
        <w:t>C</w:t>
      </w:r>
      <w:r w:rsidR="00B566A8">
        <w:rPr>
          <w:rFonts w:ascii="Arial" w:hAnsi="Arial" w:cs="Arial"/>
        </w:rPr>
        <w:t>aracter</w:t>
      </w:r>
      <w:r w:rsidR="001E60A3">
        <w:rPr>
          <w:rFonts w:ascii="Arial" w:hAnsi="Arial" w:cs="Arial"/>
        </w:rPr>
        <w:t xml:space="preserve">izada pela presença de </w:t>
      </w:r>
      <w:r w:rsidR="00B566A8">
        <w:rPr>
          <w:rFonts w:ascii="Arial" w:hAnsi="Arial" w:cs="Arial"/>
        </w:rPr>
        <w:t xml:space="preserve">camadas </w:t>
      </w:r>
      <w:r w:rsidR="000B204C">
        <w:rPr>
          <w:rFonts w:ascii="Arial" w:hAnsi="Arial" w:cs="Arial"/>
        </w:rPr>
        <w:t>convolucionais</w:t>
      </w:r>
      <w:r w:rsidR="001E60A3">
        <w:rPr>
          <w:rFonts w:ascii="Arial" w:hAnsi="Arial" w:cs="Arial"/>
        </w:rPr>
        <w:t>,</w:t>
      </w:r>
      <w:r w:rsidR="000B204C">
        <w:rPr>
          <w:rFonts w:ascii="Arial" w:hAnsi="Arial" w:cs="Arial"/>
        </w:rPr>
        <w:t xml:space="preserve"> responsáveis por obter as características </w:t>
      </w:r>
      <w:r w:rsidR="001E60A3">
        <w:rPr>
          <w:rFonts w:ascii="Arial" w:hAnsi="Arial" w:cs="Arial"/>
        </w:rPr>
        <w:t>relevantes</w:t>
      </w:r>
      <w:r w:rsidR="000B204C">
        <w:rPr>
          <w:rFonts w:ascii="Arial" w:hAnsi="Arial" w:cs="Arial"/>
        </w:rPr>
        <w:t xml:space="preserve"> de uma imagem</w:t>
      </w:r>
      <w:r w:rsidR="00B566A8">
        <w:rPr>
          <w:rFonts w:ascii="Arial" w:hAnsi="Arial" w:cs="Arial"/>
        </w:rPr>
        <w:t>, as redes neurais convolucionais</w:t>
      </w:r>
      <w:r w:rsidR="00A151DA">
        <w:rPr>
          <w:rFonts w:ascii="Arial" w:hAnsi="Arial" w:cs="Arial"/>
        </w:rPr>
        <w:t xml:space="preserve"> (do inglês </w:t>
      </w:r>
      <w:proofErr w:type="spellStart"/>
      <w:r w:rsidR="00A151DA">
        <w:rPr>
          <w:rFonts w:ascii="Arial" w:hAnsi="Arial" w:cs="Arial"/>
        </w:rPr>
        <w:t>Convolutional</w:t>
      </w:r>
      <w:proofErr w:type="spellEnd"/>
      <w:r w:rsidR="00A151DA">
        <w:rPr>
          <w:rFonts w:ascii="Arial" w:hAnsi="Arial" w:cs="Arial"/>
        </w:rPr>
        <w:t xml:space="preserve"> Neural Network – CNN) </w:t>
      </w:r>
      <w:r w:rsidR="00B566A8">
        <w:rPr>
          <w:rFonts w:ascii="Arial" w:hAnsi="Arial" w:cs="Arial"/>
        </w:rPr>
        <w:t>utiliza</w:t>
      </w:r>
      <w:r w:rsidR="00A151DA">
        <w:rPr>
          <w:rFonts w:ascii="Arial" w:hAnsi="Arial" w:cs="Arial"/>
        </w:rPr>
        <w:t xml:space="preserve">m de fundamentos do aprendizado profundo </w:t>
      </w:r>
      <w:r w:rsidR="000B204C">
        <w:rPr>
          <w:rFonts w:ascii="Arial" w:hAnsi="Arial" w:cs="Arial"/>
        </w:rPr>
        <w:t xml:space="preserve">para a aprendizagem </w:t>
      </w:r>
      <w:r w:rsidR="001A63EA">
        <w:rPr>
          <w:rFonts w:ascii="Arial" w:hAnsi="Arial" w:cs="Arial"/>
        </w:rPr>
        <w:t xml:space="preserve">e </w:t>
      </w:r>
      <w:r w:rsidR="000B204C">
        <w:rPr>
          <w:rFonts w:ascii="Arial" w:hAnsi="Arial" w:cs="Arial"/>
        </w:rPr>
        <w:t>aplicação em</w:t>
      </w:r>
      <w:r w:rsidR="00A151DA">
        <w:rPr>
          <w:rFonts w:ascii="Arial" w:hAnsi="Arial" w:cs="Arial"/>
        </w:rPr>
        <w:t xml:space="preserve"> </w:t>
      </w:r>
      <w:r w:rsidR="00B566A8">
        <w:rPr>
          <w:rFonts w:ascii="Arial" w:hAnsi="Arial" w:cs="Arial"/>
        </w:rPr>
        <w:t>reconhecimento de escritas, falas e objetos</w:t>
      </w:r>
      <w:r w:rsidR="000B204C">
        <w:rPr>
          <w:rFonts w:ascii="Arial" w:hAnsi="Arial" w:cs="Arial"/>
        </w:rPr>
        <w:t xml:space="preserve"> (</w:t>
      </w:r>
      <w:r w:rsidR="000B204C" w:rsidRPr="000B204C">
        <w:rPr>
          <w:rFonts w:ascii="Arial" w:hAnsi="Arial" w:cs="Arial"/>
        </w:rPr>
        <w:t>VOULODIMOS, 2017)</w:t>
      </w:r>
      <w:r w:rsidR="00A151DA">
        <w:rPr>
          <w:rFonts w:ascii="Arial" w:hAnsi="Arial" w:cs="Arial"/>
        </w:rPr>
        <w:t>.</w:t>
      </w:r>
    </w:p>
    <w:p w14:paraId="067654CB" w14:textId="44F2CF12" w:rsidR="003433C8" w:rsidRDefault="001A63EA" w:rsidP="00290372">
      <w:pPr>
        <w:pStyle w:val="1CorpodeTexto"/>
        <w:rPr>
          <w:rFonts w:ascii="Arial" w:hAnsi="Arial" w:cs="Arial"/>
        </w:rPr>
      </w:pPr>
      <w:r>
        <w:rPr>
          <w:rFonts w:ascii="Arial" w:hAnsi="Arial" w:cs="Arial"/>
        </w:rPr>
        <w:t>À medida que as arquiteturas de redes neurais convolucionais evoluíram</w:t>
      </w:r>
      <w:r w:rsidR="00EB68B9">
        <w:rPr>
          <w:rFonts w:ascii="Arial" w:hAnsi="Arial" w:cs="Arial"/>
        </w:rPr>
        <w:t>,</w:t>
      </w:r>
      <w:r w:rsidR="000B204C">
        <w:rPr>
          <w:rFonts w:ascii="Arial" w:hAnsi="Arial" w:cs="Arial"/>
        </w:rPr>
        <w:t xml:space="preserve"> </w:t>
      </w:r>
      <w:proofErr w:type="gramStart"/>
      <w:r w:rsidR="00CD37DE">
        <w:rPr>
          <w:rFonts w:ascii="Arial" w:hAnsi="Arial" w:cs="Arial"/>
        </w:rPr>
        <w:t>houve</w:t>
      </w:r>
      <w:r>
        <w:rPr>
          <w:rFonts w:ascii="Arial" w:hAnsi="Arial" w:cs="Arial"/>
        </w:rPr>
        <w:t>ram</w:t>
      </w:r>
      <w:proofErr w:type="gramEnd"/>
      <w:r w:rsidR="000B204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mudanças</w:t>
      </w:r>
      <w:r w:rsidR="00EB68B9">
        <w:rPr>
          <w:rFonts w:ascii="Arial" w:hAnsi="Arial" w:cs="Arial"/>
        </w:rPr>
        <w:t xml:space="preserve"> </w:t>
      </w:r>
      <w:r w:rsidR="003433C8" w:rsidRPr="001A63EA">
        <w:rPr>
          <w:rFonts w:ascii="Arial" w:hAnsi="Arial" w:cs="Arial"/>
        </w:rPr>
        <w:t xml:space="preserve">significativas </w:t>
      </w:r>
      <w:r>
        <w:rPr>
          <w:rFonts w:ascii="Arial" w:hAnsi="Arial" w:cs="Arial"/>
        </w:rPr>
        <w:t>nas suas formas de</w:t>
      </w:r>
      <w:r w:rsidR="00EB68B9" w:rsidRPr="001A63EA">
        <w:rPr>
          <w:rFonts w:ascii="Arial" w:hAnsi="Arial" w:cs="Arial"/>
        </w:rPr>
        <w:t xml:space="preserve"> </w:t>
      </w:r>
      <w:r w:rsidR="003433C8" w:rsidRPr="001A63EA">
        <w:rPr>
          <w:rFonts w:ascii="Arial" w:hAnsi="Arial" w:cs="Arial"/>
        </w:rPr>
        <w:t>desenvolvi</w:t>
      </w:r>
      <w:r>
        <w:rPr>
          <w:rFonts w:ascii="Arial" w:hAnsi="Arial" w:cs="Arial"/>
        </w:rPr>
        <w:t>mento e implementação</w:t>
      </w:r>
      <w:r w:rsidR="00DB52F3" w:rsidRPr="001A63EA">
        <w:rPr>
          <w:rFonts w:ascii="Arial" w:hAnsi="Arial" w:cs="Arial"/>
        </w:rPr>
        <w:t>.</w:t>
      </w:r>
      <w:r w:rsidR="003433C8" w:rsidRPr="001A63E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Apesar de comumente</w:t>
      </w:r>
      <w:r w:rsidR="00CD37DE" w:rsidRPr="001A63EA">
        <w:rPr>
          <w:rFonts w:ascii="Arial" w:hAnsi="Arial" w:cs="Arial"/>
        </w:rPr>
        <w:t xml:space="preserve"> implementadas em hardware com a utilização de unidades de processamento gráfico (GPU), </w:t>
      </w:r>
      <w:r w:rsidRPr="001A63EA">
        <w:rPr>
          <w:rFonts w:ascii="Arial" w:hAnsi="Arial" w:cs="Arial"/>
        </w:rPr>
        <w:t xml:space="preserve">a </w:t>
      </w:r>
      <w:r w:rsidR="00CD37DE" w:rsidRPr="001A63EA">
        <w:rPr>
          <w:rFonts w:ascii="Arial" w:hAnsi="Arial" w:cs="Arial"/>
        </w:rPr>
        <w:t xml:space="preserve">baixa eficiência energética </w:t>
      </w:r>
      <w:r>
        <w:rPr>
          <w:rFonts w:ascii="Arial" w:hAnsi="Arial" w:cs="Arial"/>
        </w:rPr>
        <w:t xml:space="preserve">apresentada </w:t>
      </w:r>
      <w:r w:rsidR="00CD37DE" w:rsidRPr="001A63EA">
        <w:rPr>
          <w:rFonts w:ascii="Arial" w:hAnsi="Arial" w:cs="Arial"/>
        </w:rPr>
        <w:t xml:space="preserve">propiciou a </w:t>
      </w:r>
      <w:r w:rsidRPr="001A63EA">
        <w:rPr>
          <w:rFonts w:ascii="Arial" w:hAnsi="Arial" w:cs="Arial"/>
        </w:rPr>
        <w:t>busca</w:t>
      </w:r>
      <w:r w:rsidR="00CD37DE" w:rsidRPr="001A63EA">
        <w:rPr>
          <w:rFonts w:ascii="Arial" w:hAnsi="Arial" w:cs="Arial"/>
        </w:rPr>
        <w:t xml:space="preserve"> de alternativas</w:t>
      </w:r>
      <w:r w:rsidRPr="001A63EA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  <w:r w:rsidR="00CD37DE" w:rsidRPr="001A63E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</w:t>
      </w:r>
      <w:r w:rsidRPr="001A63EA">
        <w:rPr>
          <w:rFonts w:ascii="Arial" w:hAnsi="Arial" w:cs="Arial"/>
        </w:rPr>
        <w:t>om</w:t>
      </w:r>
      <w:r>
        <w:rPr>
          <w:rFonts w:ascii="Arial" w:hAnsi="Arial" w:cs="Arial"/>
        </w:rPr>
        <w:t>ponentes como</w:t>
      </w:r>
      <w:r w:rsidRPr="001A63EA">
        <w:rPr>
          <w:rFonts w:ascii="Arial" w:hAnsi="Arial" w:cs="Arial"/>
        </w:rPr>
        <w:t xml:space="preserve"> o</w:t>
      </w:r>
      <w:r w:rsidR="00CD37DE" w:rsidRPr="001A63EA">
        <w:rPr>
          <w:rFonts w:ascii="Arial" w:hAnsi="Arial" w:cs="Arial"/>
        </w:rPr>
        <w:t xml:space="preserve"> Field </w:t>
      </w:r>
      <w:proofErr w:type="spellStart"/>
      <w:r w:rsidR="00CD37DE" w:rsidRPr="001A63EA">
        <w:rPr>
          <w:rFonts w:ascii="Arial" w:hAnsi="Arial" w:cs="Arial"/>
        </w:rPr>
        <w:t>Programming</w:t>
      </w:r>
      <w:proofErr w:type="spellEnd"/>
      <w:r w:rsidR="00CD37DE" w:rsidRPr="001A63EA">
        <w:rPr>
          <w:rFonts w:ascii="Arial" w:hAnsi="Arial" w:cs="Arial"/>
        </w:rPr>
        <w:t xml:space="preserve"> Gateway </w:t>
      </w:r>
      <w:proofErr w:type="spellStart"/>
      <w:r w:rsidR="00CD37DE" w:rsidRPr="001A63EA">
        <w:rPr>
          <w:rFonts w:ascii="Arial" w:hAnsi="Arial" w:cs="Arial"/>
        </w:rPr>
        <w:t>Array</w:t>
      </w:r>
      <w:proofErr w:type="spellEnd"/>
      <w:r w:rsidR="00CD37DE" w:rsidRPr="001A63EA">
        <w:rPr>
          <w:rFonts w:ascii="Arial" w:hAnsi="Arial" w:cs="Arial"/>
        </w:rPr>
        <w:t xml:space="preserve"> (FPGA) </w:t>
      </w:r>
      <w:r w:rsidRPr="001A63EA">
        <w:rPr>
          <w:rFonts w:ascii="Arial" w:hAnsi="Arial" w:cs="Arial"/>
        </w:rPr>
        <w:t xml:space="preserve">se </w:t>
      </w:r>
      <w:r>
        <w:rPr>
          <w:rFonts w:ascii="Arial" w:hAnsi="Arial" w:cs="Arial"/>
        </w:rPr>
        <w:t>tornaram</w:t>
      </w:r>
      <w:r w:rsidRPr="001A63EA">
        <w:rPr>
          <w:rFonts w:ascii="Arial" w:hAnsi="Arial" w:cs="Arial"/>
        </w:rPr>
        <w:t xml:space="preserve"> viáve</w:t>
      </w:r>
      <w:r>
        <w:rPr>
          <w:rFonts w:ascii="Arial" w:hAnsi="Arial" w:cs="Arial"/>
        </w:rPr>
        <w:t>is</w:t>
      </w:r>
      <w:r w:rsidRPr="001A63EA">
        <w:rPr>
          <w:rFonts w:ascii="Arial" w:hAnsi="Arial" w:cs="Arial"/>
        </w:rPr>
        <w:t xml:space="preserve"> e </w:t>
      </w:r>
      <w:r>
        <w:rPr>
          <w:rFonts w:ascii="Arial" w:hAnsi="Arial" w:cs="Arial"/>
        </w:rPr>
        <w:t xml:space="preserve">muito mais </w:t>
      </w:r>
      <w:r w:rsidRPr="001A63EA">
        <w:rPr>
          <w:rFonts w:ascii="Arial" w:hAnsi="Arial" w:cs="Arial"/>
        </w:rPr>
        <w:t>eficiente</w:t>
      </w:r>
      <w:r>
        <w:rPr>
          <w:rFonts w:ascii="Arial" w:hAnsi="Arial" w:cs="Arial"/>
        </w:rPr>
        <w:t>s</w:t>
      </w:r>
      <w:r w:rsidRPr="001A63EA">
        <w:rPr>
          <w:rFonts w:ascii="Arial" w:hAnsi="Arial" w:cs="Arial"/>
        </w:rPr>
        <w:t xml:space="preserve"> </w:t>
      </w:r>
      <w:r w:rsidR="00CD37DE" w:rsidRPr="001A63EA">
        <w:rPr>
          <w:rFonts w:ascii="Arial" w:hAnsi="Arial" w:cs="Arial"/>
        </w:rPr>
        <w:t>(ZHANG, 2015, p.1).</w:t>
      </w:r>
    </w:p>
    <w:p w14:paraId="4314F69E" w14:textId="4462A63C" w:rsidR="00C47D23" w:rsidRDefault="00271978" w:rsidP="00271978">
      <w:pPr>
        <w:pStyle w:val="1CorpodeTexto"/>
        <w:rPr>
          <w:rFonts w:ascii="Arial" w:hAnsi="Arial" w:cs="Arial"/>
        </w:rPr>
      </w:pPr>
      <w:r>
        <w:rPr>
          <w:rFonts w:ascii="Arial" w:hAnsi="Arial" w:cs="Arial"/>
        </w:rPr>
        <w:t>Além do baixo consumo de energia,</w:t>
      </w:r>
      <w:r w:rsidR="00C3623E">
        <w:rPr>
          <w:rFonts w:ascii="Arial" w:hAnsi="Arial" w:cs="Arial"/>
        </w:rPr>
        <w:t xml:space="preserve"> </w:t>
      </w:r>
      <w:r w:rsidR="003A0489">
        <w:rPr>
          <w:rFonts w:ascii="Arial" w:hAnsi="Arial" w:cs="Arial"/>
        </w:rPr>
        <w:t>Z</w:t>
      </w:r>
      <w:r w:rsidR="00C3623E">
        <w:rPr>
          <w:rFonts w:ascii="Arial" w:hAnsi="Arial" w:cs="Arial"/>
        </w:rPr>
        <w:t xml:space="preserve">hang </w:t>
      </w:r>
      <w:r w:rsidR="00C3623E" w:rsidRPr="00C3623E">
        <w:rPr>
          <w:rFonts w:ascii="Arial" w:hAnsi="Arial" w:cs="Arial"/>
        </w:rPr>
        <w:t>(</w:t>
      </w:r>
      <w:r w:rsidR="00C3623E">
        <w:rPr>
          <w:rFonts w:ascii="Arial" w:hAnsi="Arial" w:cs="Arial"/>
        </w:rPr>
        <w:t>2015</w:t>
      </w:r>
      <w:r w:rsidR="00C3623E" w:rsidRPr="00C3623E">
        <w:rPr>
          <w:rFonts w:ascii="Arial" w:hAnsi="Arial" w:cs="Arial"/>
        </w:rPr>
        <w:t>)</w:t>
      </w:r>
      <w:r w:rsidR="00C3623E">
        <w:rPr>
          <w:rFonts w:ascii="Arial" w:hAnsi="Arial" w:cs="Arial"/>
        </w:rPr>
        <w:t xml:space="preserve"> cita que</w:t>
      </w:r>
      <w:r>
        <w:rPr>
          <w:rFonts w:ascii="Arial" w:hAnsi="Arial" w:cs="Arial"/>
        </w:rPr>
        <w:t xml:space="preserve"> c</w:t>
      </w:r>
      <w:r w:rsidR="004F3939">
        <w:rPr>
          <w:rFonts w:ascii="Arial" w:hAnsi="Arial" w:cs="Arial"/>
        </w:rPr>
        <w:t xml:space="preserve">aracterísticas como a </w:t>
      </w:r>
      <w:proofErr w:type="spellStart"/>
      <w:r w:rsidR="004F3939">
        <w:rPr>
          <w:rFonts w:ascii="Arial" w:hAnsi="Arial" w:cs="Arial"/>
        </w:rPr>
        <w:t>reprogramabilidade</w:t>
      </w:r>
      <w:proofErr w:type="spellEnd"/>
      <w:r w:rsidR="00C3623E">
        <w:rPr>
          <w:rFonts w:ascii="Arial" w:hAnsi="Arial" w:cs="Arial"/>
        </w:rPr>
        <w:t>,</w:t>
      </w:r>
      <w:r w:rsidR="004F3939">
        <w:rPr>
          <w:rFonts w:ascii="Arial" w:hAnsi="Arial" w:cs="Arial"/>
        </w:rPr>
        <w:t xml:space="preserve"> baixa latência </w:t>
      </w:r>
      <w:r w:rsidR="00C3623E">
        <w:rPr>
          <w:rFonts w:ascii="Arial" w:hAnsi="Arial" w:cs="Arial"/>
        </w:rPr>
        <w:t xml:space="preserve">e o rápido desenvolvimento, </w:t>
      </w:r>
      <w:r w:rsidR="004F3939">
        <w:rPr>
          <w:rFonts w:ascii="Arial" w:hAnsi="Arial" w:cs="Arial"/>
        </w:rPr>
        <w:t xml:space="preserve">fazem </w:t>
      </w:r>
      <w:proofErr w:type="gramStart"/>
      <w:r w:rsidR="00101D63">
        <w:rPr>
          <w:rFonts w:ascii="Arial" w:hAnsi="Arial" w:cs="Arial"/>
        </w:rPr>
        <w:t>do</w:t>
      </w:r>
      <w:proofErr w:type="gramEnd"/>
      <w:r w:rsidR="004F3939">
        <w:rPr>
          <w:rFonts w:ascii="Arial" w:hAnsi="Arial" w:cs="Arial"/>
        </w:rPr>
        <w:t xml:space="preserve"> FPGA ser </w:t>
      </w:r>
      <w:r w:rsidR="003A0489">
        <w:rPr>
          <w:rFonts w:ascii="Arial" w:hAnsi="Arial" w:cs="Arial"/>
        </w:rPr>
        <w:t>ideal para atividades</w:t>
      </w:r>
      <w:r w:rsidR="004F3939">
        <w:rPr>
          <w:rFonts w:ascii="Arial" w:hAnsi="Arial" w:cs="Arial"/>
        </w:rPr>
        <w:t xml:space="preserve"> computacionalmente intensivas, como </w:t>
      </w:r>
      <w:r w:rsidR="00C3623E">
        <w:rPr>
          <w:rFonts w:ascii="Arial" w:hAnsi="Arial" w:cs="Arial"/>
        </w:rPr>
        <w:t>as</w:t>
      </w:r>
      <w:r w:rsidR="004F3939">
        <w:rPr>
          <w:rFonts w:ascii="Arial" w:hAnsi="Arial" w:cs="Arial"/>
        </w:rPr>
        <w:t xml:space="preserve"> </w:t>
      </w:r>
      <w:r w:rsidR="00C3623E">
        <w:rPr>
          <w:rFonts w:ascii="Arial" w:hAnsi="Arial" w:cs="Arial"/>
        </w:rPr>
        <w:t>redes neurais convolucionais</w:t>
      </w:r>
      <w:r>
        <w:rPr>
          <w:rFonts w:ascii="Arial" w:hAnsi="Arial" w:cs="Arial"/>
        </w:rPr>
        <w:t>.</w:t>
      </w:r>
      <w:r w:rsidR="00F96AD1">
        <w:rPr>
          <w:rFonts w:ascii="Arial" w:hAnsi="Arial" w:cs="Arial"/>
        </w:rPr>
        <w:t xml:space="preserve"> Porém, </w:t>
      </w:r>
      <w:r w:rsidR="003A0489">
        <w:rPr>
          <w:rFonts w:ascii="Arial" w:hAnsi="Arial" w:cs="Arial"/>
        </w:rPr>
        <w:t>com o crescimento da</w:t>
      </w:r>
      <w:r w:rsidR="00F96AD1">
        <w:rPr>
          <w:rFonts w:ascii="Arial" w:hAnsi="Arial" w:cs="Arial"/>
        </w:rPr>
        <w:t xml:space="preserve"> complexidade </w:t>
      </w:r>
      <w:r w:rsidR="00D63FEF">
        <w:rPr>
          <w:rFonts w:ascii="Arial" w:hAnsi="Arial" w:cs="Arial"/>
        </w:rPr>
        <w:t>a</w:t>
      </w:r>
      <w:r w:rsidR="00F96AD1">
        <w:rPr>
          <w:rFonts w:ascii="Arial" w:hAnsi="Arial" w:cs="Arial"/>
        </w:rPr>
        <w:t xml:space="preserve"> dificuldade de design </w:t>
      </w:r>
      <w:r w:rsidR="003A0489">
        <w:rPr>
          <w:rFonts w:ascii="Arial" w:hAnsi="Arial" w:cs="Arial"/>
        </w:rPr>
        <w:t xml:space="preserve">também aumenta </w:t>
      </w:r>
      <w:r w:rsidR="00F96AD1">
        <w:rPr>
          <w:rFonts w:ascii="Arial" w:hAnsi="Arial" w:cs="Arial"/>
        </w:rPr>
        <w:t xml:space="preserve">em circuitos deste </w:t>
      </w:r>
      <w:commentRangeStart w:id="0"/>
      <w:commentRangeStart w:id="1"/>
      <w:r w:rsidR="00F96AD1">
        <w:rPr>
          <w:rFonts w:ascii="Arial" w:hAnsi="Arial" w:cs="Arial"/>
        </w:rPr>
        <w:t>tipo.</w:t>
      </w:r>
      <w:commentRangeEnd w:id="0"/>
      <w:r w:rsidR="00FC3A1B">
        <w:rPr>
          <w:rStyle w:val="Refdecomentrio"/>
          <w:rFonts w:ascii="Arial" w:eastAsiaTheme="minorHAnsi" w:hAnsi="Arial" w:cstheme="minorBidi"/>
          <w:lang w:eastAsia="en-US"/>
        </w:rPr>
        <w:commentReference w:id="0"/>
      </w:r>
      <w:commentRangeEnd w:id="1"/>
      <w:r w:rsidR="00FC3A1B">
        <w:rPr>
          <w:rStyle w:val="Refdecomentrio"/>
          <w:rFonts w:ascii="Arial" w:eastAsiaTheme="minorHAnsi" w:hAnsi="Arial" w:cstheme="minorBidi"/>
          <w:lang w:eastAsia="en-US"/>
        </w:rPr>
        <w:commentReference w:id="1"/>
      </w:r>
      <w:r w:rsidR="00196A8B">
        <w:rPr>
          <w:rFonts w:ascii="Arial" w:hAnsi="Arial" w:cs="Arial"/>
        </w:rPr>
        <w:t xml:space="preserve"> </w:t>
      </w:r>
      <w:r w:rsidR="00C47D23">
        <w:rPr>
          <w:rFonts w:ascii="Arial" w:hAnsi="Arial" w:cs="Arial"/>
        </w:rPr>
        <w:t xml:space="preserve">Abordagens em mais alto nível, como o descrito por </w:t>
      </w:r>
      <w:proofErr w:type="spellStart"/>
      <w:r w:rsidR="00C47D23">
        <w:rPr>
          <w:rFonts w:ascii="Arial" w:hAnsi="Arial" w:cs="Arial"/>
        </w:rPr>
        <w:t>Aarrestad</w:t>
      </w:r>
      <w:proofErr w:type="spellEnd"/>
      <w:r w:rsidR="00C47D23">
        <w:rPr>
          <w:rFonts w:ascii="Arial" w:hAnsi="Arial" w:cs="Arial"/>
        </w:rPr>
        <w:t xml:space="preserve"> (2021) reiteram a importância da criação de ferramentas para a </w:t>
      </w:r>
      <w:r w:rsidR="003A0489">
        <w:rPr>
          <w:rFonts w:ascii="Arial" w:hAnsi="Arial" w:cs="Arial"/>
        </w:rPr>
        <w:t>viabilização</w:t>
      </w:r>
      <w:r w:rsidR="00C47D23">
        <w:rPr>
          <w:rFonts w:ascii="Arial" w:hAnsi="Arial" w:cs="Arial"/>
        </w:rPr>
        <w:t xml:space="preserve"> de um desenvolvimento rápido e confiável de CNNs em FPGA. </w:t>
      </w:r>
    </w:p>
    <w:p w14:paraId="77C3325F" w14:textId="0EC45801" w:rsidR="002C53DB" w:rsidRPr="00101D63" w:rsidRDefault="00C47D23" w:rsidP="00C71110">
      <w:pPr>
        <w:pStyle w:val="1CorpodeTexto"/>
        <w:rPr>
          <w:rFonts w:ascii="Arial" w:hAnsi="Arial" w:cs="Arial"/>
        </w:rPr>
      </w:pPr>
      <w:r w:rsidRPr="00101D63">
        <w:rPr>
          <w:rFonts w:ascii="Arial" w:hAnsi="Arial" w:cs="Arial"/>
        </w:rPr>
        <w:t>Com isso,</w:t>
      </w:r>
      <w:r w:rsidR="007251E7" w:rsidRPr="00101D63">
        <w:rPr>
          <w:rFonts w:ascii="Arial" w:hAnsi="Arial" w:cs="Arial"/>
        </w:rPr>
        <w:t xml:space="preserve"> </w:t>
      </w:r>
      <w:r w:rsidR="00F96AD1" w:rsidRPr="00101D63">
        <w:rPr>
          <w:rFonts w:ascii="Arial" w:hAnsi="Arial" w:cs="Arial"/>
        </w:rPr>
        <w:t xml:space="preserve">uma biblioteca de componentes facilitaria o design e a implementação. Ao criar uma biblioteca de componentes específicos para o processamento de redes neurais convolucionais em </w:t>
      </w:r>
      <w:proofErr w:type="spellStart"/>
      <w:r w:rsidR="00F96AD1" w:rsidRPr="00101D63">
        <w:rPr>
          <w:rFonts w:ascii="Arial" w:hAnsi="Arial" w:cs="Arial"/>
        </w:rPr>
        <w:t>FPGAs</w:t>
      </w:r>
      <w:proofErr w:type="spellEnd"/>
      <w:r w:rsidR="00F96AD1" w:rsidRPr="00101D63">
        <w:rPr>
          <w:rFonts w:ascii="Arial" w:hAnsi="Arial" w:cs="Arial"/>
        </w:rPr>
        <w:t>, os desenvolvedores teriam acesso a blocos de construção pré-definidos e otimizados para tarefas comuns.</w:t>
      </w:r>
      <w:r w:rsidR="003A0489" w:rsidRPr="00101D63">
        <w:rPr>
          <w:rFonts w:ascii="Arial" w:hAnsi="Arial" w:cs="Arial"/>
        </w:rPr>
        <w:t xml:space="preserve"> Além de também </w:t>
      </w:r>
      <w:r w:rsidR="00101D63">
        <w:rPr>
          <w:rFonts w:ascii="Arial" w:hAnsi="Arial" w:cs="Arial"/>
        </w:rPr>
        <w:t>contribuir</w:t>
      </w:r>
      <w:r w:rsidR="00196A8B" w:rsidRPr="00101D63">
        <w:rPr>
          <w:rFonts w:ascii="Arial" w:hAnsi="Arial" w:cs="Arial"/>
        </w:rPr>
        <w:t xml:space="preserve"> </w:t>
      </w:r>
      <w:r w:rsidR="00101D63">
        <w:rPr>
          <w:rFonts w:ascii="Arial" w:hAnsi="Arial" w:cs="Arial"/>
        </w:rPr>
        <w:t>em</w:t>
      </w:r>
      <w:r w:rsidR="00196A8B" w:rsidRPr="00101D63">
        <w:rPr>
          <w:rFonts w:ascii="Arial" w:hAnsi="Arial" w:cs="Arial"/>
        </w:rPr>
        <w:t xml:space="preserve"> pesquisas e projetos </w:t>
      </w:r>
      <w:r w:rsidR="003A0489" w:rsidRPr="00101D63">
        <w:rPr>
          <w:rFonts w:ascii="Arial" w:hAnsi="Arial" w:cs="Arial"/>
        </w:rPr>
        <w:t>de</w:t>
      </w:r>
      <w:r w:rsidR="00196A8B" w:rsidRPr="00101D63">
        <w:rPr>
          <w:rFonts w:ascii="Arial" w:hAnsi="Arial" w:cs="Arial"/>
        </w:rPr>
        <w:t xml:space="preserve"> fomento estadual e federal na área de aceleradores em hardware</w:t>
      </w:r>
      <w:r w:rsidR="003A0489" w:rsidRPr="00101D63">
        <w:rPr>
          <w:rFonts w:ascii="Arial" w:hAnsi="Arial" w:cs="Arial"/>
        </w:rPr>
        <w:t xml:space="preserve">, </w:t>
      </w:r>
      <w:r w:rsidR="00101D63">
        <w:rPr>
          <w:rFonts w:ascii="Arial" w:hAnsi="Arial" w:cs="Arial"/>
        </w:rPr>
        <w:t>como o</w:t>
      </w:r>
      <w:r w:rsidR="00196A8B" w:rsidRPr="00101D63">
        <w:rPr>
          <w:rFonts w:ascii="Arial" w:hAnsi="Arial" w:cs="Arial"/>
        </w:rPr>
        <w:t xml:space="preserve"> Laboratório de Sistemas Embarcados e Distribuídos (LEDS)</w:t>
      </w:r>
      <w:r w:rsidR="00101D63">
        <w:rPr>
          <w:rFonts w:ascii="Arial" w:hAnsi="Arial" w:cs="Arial"/>
        </w:rPr>
        <w:t>, onde suas</w:t>
      </w:r>
      <w:r w:rsidR="00196A8B" w:rsidRPr="00101D63">
        <w:rPr>
          <w:rFonts w:ascii="Arial" w:hAnsi="Arial" w:cs="Arial"/>
        </w:rPr>
        <w:t xml:space="preserve"> </w:t>
      </w:r>
      <w:r w:rsidR="00196A8B" w:rsidRPr="00101D63">
        <w:rPr>
          <w:rFonts w:ascii="Arial" w:hAnsi="Arial" w:cs="Arial"/>
        </w:rPr>
        <w:lastRenderedPageBreak/>
        <w:t>pesquisas e projetos tem como foco, em especial, a aceleração em hardware de modelos e arquiteturas de aprendizado de máquina profundo, incluindo as redes neurais convolucionais.</w:t>
      </w:r>
    </w:p>
    <w:p w14:paraId="7D276DA2" w14:textId="77777777" w:rsidR="00C71110" w:rsidRPr="00ED4837" w:rsidRDefault="00C71110" w:rsidP="00C71110">
      <w:pPr>
        <w:pStyle w:val="3TtulodeSeo"/>
        <w:keepNext/>
        <w:numPr>
          <w:ilvl w:val="1"/>
          <w:numId w:val="1"/>
        </w:numPr>
        <w:spacing w:line="360" w:lineRule="auto"/>
        <w:ind w:left="578" w:hanging="578"/>
        <w:rPr>
          <w:rFonts w:ascii="Arial" w:hAnsi="Arial" w:cs="Arial"/>
        </w:rPr>
      </w:pPr>
      <w:bookmarkStart w:id="2" w:name="_Toc240698158"/>
      <w:r w:rsidRPr="00ED4837">
        <w:rPr>
          <w:rFonts w:ascii="Arial" w:hAnsi="Arial" w:cs="Arial"/>
        </w:rPr>
        <w:t>OBJETIVOS</w:t>
      </w:r>
      <w:bookmarkEnd w:id="2"/>
    </w:p>
    <w:p w14:paraId="337D003B" w14:textId="77777777" w:rsidR="00C71110" w:rsidRPr="00ED4837" w:rsidRDefault="00C71110" w:rsidP="00C71110">
      <w:pPr>
        <w:pStyle w:val="3TtulodeSubseo1"/>
        <w:keepNext/>
        <w:numPr>
          <w:ilvl w:val="2"/>
          <w:numId w:val="1"/>
        </w:numPr>
        <w:spacing w:line="360" w:lineRule="auto"/>
        <w:rPr>
          <w:rFonts w:ascii="Arial" w:hAnsi="Arial" w:cs="Arial"/>
        </w:rPr>
      </w:pPr>
      <w:bookmarkStart w:id="3" w:name="_Toc240698159"/>
      <w:r w:rsidRPr="00ED4837">
        <w:rPr>
          <w:rFonts w:ascii="Arial" w:hAnsi="Arial" w:cs="Arial"/>
        </w:rPr>
        <w:t>Objetivo Geral</w:t>
      </w:r>
      <w:bookmarkEnd w:id="3"/>
    </w:p>
    <w:p w14:paraId="324A8564" w14:textId="77777777" w:rsidR="001D117A" w:rsidRDefault="001D117A" w:rsidP="001D117A">
      <w:pPr>
        <w:pStyle w:val="1Listadeitensnumerados"/>
        <w:ind w:left="432"/>
        <w:rPr>
          <w:rFonts w:ascii="Arial" w:hAnsi="Arial" w:cs="Arial"/>
        </w:rPr>
      </w:pPr>
      <w:bookmarkStart w:id="4" w:name="_Toc240698160"/>
      <w:r>
        <w:rPr>
          <w:rFonts w:ascii="Arial" w:hAnsi="Arial" w:cs="Arial"/>
        </w:rPr>
        <w:t xml:space="preserve">Desenvolver componentes necessários para a construção de redes neurais convolucionais em VHDL ou </w:t>
      </w:r>
      <w:proofErr w:type="spellStart"/>
      <w:r>
        <w:rPr>
          <w:rFonts w:ascii="Arial" w:hAnsi="Arial" w:cs="Arial"/>
        </w:rPr>
        <w:t>Verilog</w:t>
      </w:r>
      <w:proofErr w:type="spellEnd"/>
      <w:r>
        <w:rPr>
          <w:rFonts w:ascii="Arial" w:hAnsi="Arial" w:cs="Arial"/>
        </w:rPr>
        <w:t>.</w:t>
      </w:r>
    </w:p>
    <w:p w14:paraId="5CBA8643" w14:textId="77777777" w:rsidR="00C71110" w:rsidRPr="00ED4837" w:rsidRDefault="00C71110" w:rsidP="00C71110">
      <w:pPr>
        <w:pStyle w:val="3TtulodeSubseo1"/>
        <w:numPr>
          <w:ilvl w:val="2"/>
          <w:numId w:val="1"/>
        </w:numPr>
        <w:spacing w:line="360" w:lineRule="auto"/>
        <w:rPr>
          <w:rFonts w:ascii="Arial" w:hAnsi="Arial" w:cs="Arial"/>
        </w:rPr>
      </w:pPr>
      <w:r w:rsidRPr="00ED4837">
        <w:rPr>
          <w:rFonts w:ascii="Arial" w:hAnsi="Arial" w:cs="Arial"/>
        </w:rPr>
        <w:t>Objetivos Específicos</w:t>
      </w:r>
      <w:bookmarkEnd w:id="4"/>
    </w:p>
    <w:p w14:paraId="7ABD927A" w14:textId="77777777" w:rsidR="00C71110" w:rsidRPr="00ED4837" w:rsidRDefault="00C71110" w:rsidP="00C71110">
      <w:pPr>
        <w:pStyle w:val="1CorpodeTexto"/>
        <w:rPr>
          <w:rFonts w:ascii="Arial" w:hAnsi="Arial" w:cs="Arial"/>
          <w:sz w:val="2"/>
          <w:szCs w:val="2"/>
        </w:rPr>
      </w:pPr>
    </w:p>
    <w:p w14:paraId="4EFE1CB0" w14:textId="61E46660" w:rsidR="00702208" w:rsidRPr="00702208" w:rsidRDefault="00702208" w:rsidP="00702208">
      <w:pPr>
        <w:pStyle w:val="1Listadeitensnumerados"/>
        <w:numPr>
          <w:ilvl w:val="0"/>
          <w:numId w:val="3"/>
        </w:numPr>
        <w:rPr>
          <w:rFonts w:ascii="Arial" w:hAnsi="Arial" w:cs="Arial"/>
        </w:rPr>
      </w:pPr>
      <w:r w:rsidRPr="00702208">
        <w:rPr>
          <w:rFonts w:ascii="Arial" w:hAnsi="Arial" w:cs="Arial"/>
        </w:rPr>
        <w:t>Analisar técnicas de desenvolvimento de redes neurais em FPGA</w:t>
      </w:r>
      <w:ins w:id="5" w:author="Felipe Viel" w:date="2023-11-27T17:13:00Z">
        <w:r w:rsidR="00A227CA">
          <w:rPr>
            <w:rFonts w:ascii="Arial" w:hAnsi="Arial" w:cs="Arial"/>
          </w:rPr>
          <w:t>.</w:t>
        </w:r>
      </w:ins>
    </w:p>
    <w:p w14:paraId="059F5F30" w14:textId="77777777" w:rsidR="00702208" w:rsidRPr="00702208" w:rsidRDefault="00702208" w:rsidP="00702208">
      <w:pPr>
        <w:pStyle w:val="1Listadeitensnumerados"/>
        <w:numPr>
          <w:ilvl w:val="0"/>
          <w:numId w:val="3"/>
        </w:numPr>
        <w:rPr>
          <w:rFonts w:ascii="Arial" w:hAnsi="Arial" w:cs="Arial"/>
        </w:rPr>
      </w:pPr>
      <w:r w:rsidRPr="00702208">
        <w:rPr>
          <w:rFonts w:ascii="Arial" w:hAnsi="Arial" w:cs="Arial"/>
        </w:rPr>
        <w:t>Descrever arquiteturas de referência de redes neurais convolucionais</w:t>
      </w:r>
    </w:p>
    <w:p w14:paraId="4E136058" w14:textId="0365D2C3" w:rsidR="00702208" w:rsidRDefault="00702208" w:rsidP="00702208">
      <w:pPr>
        <w:pStyle w:val="1Listadeitensnumerados"/>
        <w:numPr>
          <w:ilvl w:val="0"/>
          <w:numId w:val="3"/>
        </w:numPr>
        <w:rPr>
          <w:rFonts w:ascii="Arial" w:hAnsi="Arial" w:cs="Arial"/>
        </w:rPr>
      </w:pPr>
      <w:r w:rsidRPr="00702208">
        <w:rPr>
          <w:rFonts w:ascii="Arial" w:hAnsi="Arial" w:cs="Arial"/>
        </w:rPr>
        <w:t xml:space="preserve">Disponibilizar uma interface de configuração </w:t>
      </w:r>
      <w:r w:rsidR="00A227CA">
        <w:rPr>
          <w:rFonts w:ascii="Arial" w:hAnsi="Arial" w:cs="Arial"/>
        </w:rPr>
        <w:t>e geração de modelos.</w:t>
      </w:r>
    </w:p>
    <w:p w14:paraId="47E917A3" w14:textId="5F01E502" w:rsidR="00A227CA" w:rsidRPr="00702208" w:rsidRDefault="00A227CA" w:rsidP="00702208">
      <w:pPr>
        <w:pStyle w:val="1Listadeitensnumerados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Disponibilizar uma arquitetura funcional como prova de conceito.</w:t>
      </w:r>
    </w:p>
    <w:p w14:paraId="5863FABE" w14:textId="4B9B3363" w:rsidR="00702208" w:rsidRPr="00702208" w:rsidRDefault="00702208" w:rsidP="00702208">
      <w:pPr>
        <w:pStyle w:val="1Listadeitensnumerados"/>
        <w:numPr>
          <w:ilvl w:val="0"/>
          <w:numId w:val="3"/>
        </w:numPr>
        <w:rPr>
          <w:rFonts w:ascii="Arial" w:hAnsi="Arial" w:cs="Arial"/>
        </w:rPr>
      </w:pPr>
      <w:r w:rsidRPr="00702208">
        <w:rPr>
          <w:rFonts w:ascii="Arial" w:hAnsi="Arial" w:cs="Arial"/>
        </w:rPr>
        <w:t>Avaliar a geração correta de arquiteturas de CNN para FPGA alvo</w:t>
      </w:r>
      <w:r w:rsidR="00A227CA">
        <w:rPr>
          <w:rFonts w:ascii="Arial" w:hAnsi="Arial" w:cs="Arial"/>
        </w:rPr>
        <w:t xml:space="preserve"> por meio de métricas de acurácia e consumo de recursos </w:t>
      </w:r>
      <w:r w:rsidR="007C5448">
        <w:rPr>
          <w:rFonts w:ascii="Arial" w:hAnsi="Arial" w:cs="Arial"/>
        </w:rPr>
        <w:t>lógicos do FPGA</w:t>
      </w:r>
      <w:r w:rsidRPr="00702208">
        <w:rPr>
          <w:rFonts w:ascii="Arial" w:hAnsi="Arial" w:cs="Arial"/>
        </w:rPr>
        <w:t>.</w:t>
      </w:r>
    </w:p>
    <w:p w14:paraId="06CAEA5D" w14:textId="77777777" w:rsidR="00EA1008" w:rsidRPr="00ED4837" w:rsidRDefault="00EA1008" w:rsidP="00E00ABF">
      <w:pPr>
        <w:pStyle w:val="1Listadeitensnumerados"/>
        <w:ind w:left="1069"/>
        <w:rPr>
          <w:rFonts w:ascii="Arial" w:hAnsi="Arial" w:cs="Arial"/>
        </w:rPr>
      </w:pPr>
    </w:p>
    <w:p w14:paraId="67ABBD9F" w14:textId="77777777" w:rsidR="00C71110" w:rsidRPr="00ED4837" w:rsidRDefault="00C71110" w:rsidP="00C71110">
      <w:pPr>
        <w:pStyle w:val="3TtulodeSeo"/>
        <w:numPr>
          <w:ilvl w:val="1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Plano de Trabalho</w:t>
      </w:r>
    </w:p>
    <w:p w14:paraId="798290E2" w14:textId="58FAB74A" w:rsidR="00C71110" w:rsidRPr="00ED4837" w:rsidRDefault="001D117A" w:rsidP="00F361E5">
      <w:pPr>
        <w:pStyle w:val="1Listadeitensnumerados"/>
        <w:numPr>
          <w:ilvl w:val="0"/>
          <w:numId w:val="9"/>
        </w:numPr>
        <w:ind w:left="1134" w:hanging="720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Análise de diferentes arquiteturas de Redes neurais Convolucionais</w:t>
      </w:r>
      <w:r w:rsidR="00C71110" w:rsidRPr="00ED4837">
        <w:rPr>
          <w:rFonts w:ascii="Arial" w:hAnsi="Arial" w:cs="Arial"/>
          <w:u w:val="single"/>
        </w:rPr>
        <w:t>:</w:t>
      </w:r>
      <w:r w:rsidR="00C71110">
        <w:rPr>
          <w:rFonts w:ascii="Arial" w:hAnsi="Arial" w:cs="Arial"/>
          <w:u w:val="single"/>
        </w:rPr>
        <w:t xml:space="preserve"> </w:t>
      </w:r>
      <w:r w:rsidR="00C71110" w:rsidRPr="00AF5577">
        <w:rPr>
          <w:rFonts w:ascii="Arial" w:hAnsi="Arial" w:cs="Arial"/>
        </w:rPr>
        <w:t>auxilia</w:t>
      </w:r>
      <w:r w:rsidR="00C71110">
        <w:rPr>
          <w:rFonts w:ascii="Arial" w:hAnsi="Arial" w:cs="Arial"/>
        </w:rPr>
        <w:t>rá</w:t>
      </w:r>
      <w:r>
        <w:rPr>
          <w:rFonts w:ascii="Arial" w:hAnsi="Arial" w:cs="Arial"/>
        </w:rPr>
        <w:t xml:space="preserve"> na elaboração de como deverão ser feita correta implantação de uma CNN em FPGA.</w:t>
      </w:r>
    </w:p>
    <w:p w14:paraId="28C15C4C" w14:textId="3BA9FBC1" w:rsidR="00C71110" w:rsidRPr="00ED4837" w:rsidRDefault="00C71110" w:rsidP="00F361E5">
      <w:pPr>
        <w:pStyle w:val="1Listadeitensnumerados"/>
        <w:numPr>
          <w:ilvl w:val="1"/>
          <w:numId w:val="9"/>
        </w:numPr>
        <w:rPr>
          <w:rFonts w:ascii="Arial" w:hAnsi="Arial" w:cs="Arial"/>
        </w:rPr>
      </w:pPr>
      <w:r w:rsidRPr="00ED4837">
        <w:rPr>
          <w:rFonts w:ascii="Arial" w:hAnsi="Arial" w:cs="Arial"/>
          <w:u w:val="single"/>
        </w:rPr>
        <w:t>Pesquisa</w:t>
      </w:r>
      <w:r w:rsidRPr="00ED4837">
        <w:rPr>
          <w:rFonts w:ascii="Arial" w:hAnsi="Arial" w:cs="Arial"/>
        </w:rPr>
        <w:t xml:space="preserve">: </w:t>
      </w:r>
      <w:r w:rsidR="00965EE3">
        <w:rPr>
          <w:rFonts w:ascii="Arial" w:hAnsi="Arial" w:cs="Arial"/>
        </w:rPr>
        <w:t>busca das arquiteturas de redes neurais convolucionais mais utilizadas e o seus funcionamentos</w:t>
      </w:r>
    </w:p>
    <w:p w14:paraId="1CFE8C9A" w14:textId="4AFBF798" w:rsidR="00C71110" w:rsidRPr="00ED4837" w:rsidRDefault="00965EE3" w:rsidP="00F361E5">
      <w:pPr>
        <w:pStyle w:val="1Listadeitensnumerados"/>
        <w:numPr>
          <w:ilvl w:val="1"/>
          <w:numId w:val="9"/>
        </w:numPr>
        <w:rPr>
          <w:rFonts w:ascii="Arial" w:hAnsi="Arial" w:cs="Arial"/>
        </w:rPr>
      </w:pPr>
      <w:r>
        <w:rPr>
          <w:rFonts w:ascii="Arial" w:hAnsi="Arial" w:cs="Arial"/>
          <w:u w:val="single"/>
        </w:rPr>
        <w:t>Análise do comportamento das camadas</w:t>
      </w:r>
      <w:r w:rsidR="00C71110" w:rsidRPr="00ED4837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>identificar quais os comportamentos esperados em cada camada das redes neurais convolucionais</w:t>
      </w:r>
      <w:r w:rsidR="00020544">
        <w:rPr>
          <w:rFonts w:ascii="Arial" w:hAnsi="Arial" w:cs="Arial"/>
        </w:rPr>
        <w:t xml:space="preserve"> e seus requisitos de funcionamento.</w:t>
      </w:r>
    </w:p>
    <w:p w14:paraId="252C894F" w14:textId="60B23800" w:rsidR="00B24AD7" w:rsidRDefault="00965EE3" w:rsidP="00F361E5">
      <w:pPr>
        <w:pStyle w:val="1Listadeitensnumerados"/>
        <w:numPr>
          <w:ilvl w:val="1"/>
          <w:numId w:val="9"/>
        </w:numPr>
        <w:rPr>
          <w:rFonts w:ascii="Arial" w:hAnsi="Arial" w:cs="Arial"/>
        </w:rPr>
      </w:pPr>
      <w:r>
        <w:rPr>
          <w:rFonts w:ascii="Arial" w:hAnsi="Arial" w:cs="Arial"/>
          <w:u w:val="single"/>
        </w:rPr>
        <w:lastRenderedPageBreak/>
        <w:t>Elaboração dos blocos</w:t>
      </w:r>
      <w:r w:rsidR="00B24AD7">
        <w:rPr>
          <w:rFonts w:ascii="Arial" w:hAnsi="Arial" w:cs="Arial"/>
          <w:u w:val="single"/>
        </w:rPr>
        <w:t xml:space="preserve"> lógicos </w:t>
      </w:r>
      <w:r>
        <w:rPr>
          <w:rFonts w:ascii="Arial" w:hAnsi="Arial" w:cs="Arial"/>
          <w:u w:val="single"/>
        </w:rPr>
        <w:t>necessários</w:t>
      </w:r>
      <w:r w:rsidRPr="00ED4837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a partir dos comportamentos esperados, será possível </w:t>
      </w:r>
      <w:r w:rsidR="00B24AD7">
        <w:rPr>
          <w:rFonts w:ascii="Arial" w:hAnsi="Arial" w:cs="Arial"/>
        </w:rPr>
        <w:t>dividir em pequenos blocos lógicos de funcionamento simples.</w:t>
      </w:r>
    </w:p>
    <w:p w14:paraId="2A6D1320" w14:textId="43EE2266" w:rsidR="00B24AD7" w:rsidRPr="009E222A" w:rsidRDefault="00020544" w:rsidP="00F361E5">
      <w:pPr>
        <w:pStyle w:val="1Listadeitensnumerados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  <w:u w:val="single"/>
        </w:rPr>
        <w:t>Desenvolvimento dos blocos lógicos</w:t>
      </w:r>
      <w:r w:rsidR="009E222A">
        <w:rPr>
          <w:rFonts w:ascii="Arial" w:hAnsi="Arial" w:cs="Arial"/>
          <w:u w:val="single"/>
        </w:rPr>
        <w:t>:</w:t>
      </w:r>
      <w:r w:rsidR="009E222A" w:rsidRPr="009E222A">
        <w:rPr>
          <w:rFonts w:ascii="Arial" w:hAnsi="Arial" w:cs="Arial"/>
        </w:rPr>
        <w:t xml:space="preserve"> desenvolvimento </w:t>
      </w:r>
      <w:r w:rsidRPr="009E222A">
        <w:rPr>
          <w:rFonts w:ascii="Arial" w:hAnsi="Arial" w:cs="Arial"/>
        </w:rPr>
        <w:t>em linguagem de descrição de Hardware</w:t>
      </w:r>
      <w:r w:rsidR="009E222A">
        <w:rPr>
          <w:rFonts w:ascii="Arial" w:hAnsi="Arial" w:cs="Arial"/>
        </w:rPr>
        <w:t xml:space="preserve"> dos blocos lógicos necessários.</w:t>
      </w:r>
    </w:p>
    <w:p w14:paraId="358387AB" w14:textId="6AED8D03" w:rsidR="00B24AD7" w:rsidRPr="00ED4837" w:rsidRDefault="00020544" w:rsidP="00F361E5">
      <w:pPr>
        <w:pStyle w:val="1Listadeitensnumerados"/>
        <w:numPr>
          <w:ilvl w:val="1"/>
          <w:numId w:val="9"/>
        </w:numPr>
        <w:rPr>
          <w:rFonts w:ascii="Arial" w:hAnsi="Arial" w:cs="Arial"/>
        </w:rPr>
      </w:pPr>
      <w:r>
        <w:rPr>
          <w:rFonts w:ascii="Arial" w:hAnsi="Arial" w:cs="Arial"/>
          <w:u w:val="single"/>
        </w:rPr>
        <w:t>Desenvolvimento</w:t>
      </w:r>
      <w:r w:rsidR="00B24AD7" w:rsidRPr="00ED4837">
        <w:rPr>
          <w:rFonts w:ascii="Arial" w:hAnsi="Arial" w:cs="Arial"/>
        </w:rPr>
        <w:t xml:space="preserve">: </w:t>
      </w:r>
      <w:r w:rsidR="009E222A">
        <w:rPr>
          <w:rFonts w:ascii="Arial" w:hAnsi="Arial" w:cs="Arial"/>
        </w:rPr>
        <w:t>desenvolvimento dos blocos lógicos em linguagem de descrição de hardware</w:t>
      </w:r>
    </w:p>
    <w:p w14:paraId="11F88B2F" w14:textId="2DEB76EA" w:rsidR="00B24AD7" w:rsidRDefault="009E222A" w:rsidP="00F361E5">
      <w:pPr>
        <w:pStyle w:val="1Listadeitensnumerados"/>
        <w:numPr>
          <w:ilvl w:val="1"/>
          <w:numId w:val="9"/>
        </w:numPr>
        <w:rPr>
          <w:rFonts w:ascii="Arial" w:hAnsi="Arial" w:cs="Arial"/>
        </w:rPr>
      </w:pPr>
      <w:r>
        <w:rPr>
          <w:rFonts w:ascii="Arial" w:hAnsi="Arial" w:cs="Arial"/>
          <w:u w:val="single"/>
        </w:rPr>
        <w:t>Validação dos blocos desenvolvidos</w:t>
      </w:r>
      <w:r w:rsidR="00B24AD7" w:rsidRPr="00ED4837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Verificar o correto funcionamento dos blocos desenvolvidos e, caso necessário, fazer os ajustes.</w:t>
      </w:r>
    </w:p>
    <w:p w14:paraId="64C422D7" w14:textId="499F0D75" w:rsidR="009E222A" w:rsidRPr="009E222A" w:rsidRDefault="009E222A" w:rsidP="00F361E5">
      <w:pPr>
        <w:pStyle w:val="1Listadeitensnumerados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  <w:u w:val="single"/>
        </w:rPr>
        <w:t>Desenvolvimento em alto nível:</w:t>
      </w:r>
      <w:r>
        <w:rPr>
          <w:rFonts w:ascii="Arial" w:hAnsi="Arial" w:cs="Arial"/>
        </w:rPr>
        <w:t xml:space="preserve"> desenvolvimento da manipulação dos blocos lógicos</w:t>
      </w:r>
      <w:r w:rsidR="00F968F9">
        <w:rPr>
          <w:rFonts w:ascii="Arial" w:hAnsi="Arial" w:cs="Arial"/>
        </w:rPr>
        <w:t xml:space="preserve"> desenvolvidos </w:t>
      </w:r>
      <w:r w:rsidR="00F816E7">
        <w:rPr>
          <w:rFonts w:ascii="Arial" w:hAnsi="Arial" w:cs="Arial"/>
        </w:rPr>
        <w:t xml:space="preserve">e alocação dos arquivos corretos, </w:t>
      </w:r>
      <w:r w:rsidR="00F968F9">
        <w:rPr>
          <w:rFonts w:ascii="Arial" w:hAnsi="Arial" w:cs="Arial"/>
        </w:rPr>
        <w:t>para a geração</w:t>
      </w:r>
      <w:r w:rsidR="00F816E7" w:rsidRPr="00F816E7">
        <w:rPr>
          <w:rFonts w:ascii="Arial" w:hAnsi="Arial" w:cs="Arial"/>
        </w:rPr>
        <w:t xml:space="preserve"> </w:t>
      </w:r>
      <w:r w:rsidR="00F816E7">
        <w:rPr>
          <w:rFonts w:ascii="Arial" w:hAnsi="Arial" w:cs="Arial"/>
        </w:rPr>
        <w:t>completa</w:t>
      </w:r>
      <w:r w:rsidR="00F968F9">
        <w:rPr>
          <w:rFonts w:ascii="Arial" w:hAnsi="Arial" w:cs="Arial"/>
        </w:rPr>
        <w:t xml:space="preserve"> da CNN.</w:t>
      </w:r>
    </w:p>
    <w:p w14:paraId="63F42346" w14:textId="6AA73A9A" w:rsidR="00F968F9" w:rsidRPr="00ED4837" w:rsidRDefault="00F968F9" w:rsidP="00F361E5">
      <w:pPr>
        <w:pStyle w:val="1Listadeitensnumerados"/>
        <w:numPr>
          <w:ilvl w:val="1"/>
          <w:numId w:val="9"/>
        </w:numPr>
        <w:rPr>
          <w:rFonts w:ascii="Arial" w:hAnsi="Arial" w:cs="Arial"/>
        </w:rPr>
      </w:pPr>
      <w:r>
        <w:rPr>
          <w:rFonts w:ascii="Arial" w:hAnsi="Arial" w:cs="Arial"/>
          <w:u w:val="single"/>
        </w:rPr>
        <w:t>Desenvolvimento</w:t>
      </w:r>
      <w:r w:rsidRPr="00ED4837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>criar funções em linguagem de alto nível que recebam parâmetros e construam os arquivos necessários para a implantação de CNNs em FPGA.</w:t>
      </w:r>
    </w:p>
    <w:p w14:paraId="0466547E" w14:textId="1E0625BF" w:rsidR="009E222A" w:rsidRDefault="00F968F9" w:rsidP="00F361E5">
      <w:pPr>
        <w:pStyle w:val="1Listadeitensnumerados"/>
        <w:numPr>
          <w:ilvl w:val="1"/>
          <w:numId w:val="9"/>
        </w:numPr>
        <w:rPr>
          <w:rFonts w:ascii="Arial" w:hAnsi="Arial" w:cs="Arial"/>
        </w:rPr>
      </w:pPr>
      <w:r>
        <w:rPr>
          <w:rFonts w:ascii="Arial" w:hAnsi="Arial" w:cs="Arial"/>
          <w:u w:val="single"/>
        </w:rPr>
        <w:t>Validação:</w:t>
      </w:r>
      <w:r>
        <w:rPr>
          <w:rFonts w:ascii="Arial" w:hAnsi="Arial" w:cs="Arial"/>
        </w:rPr>
        <w:t xml:space="preserve"> Verificar o correto funcionamento dos arquivos gerados.</w:t>
      </w:r>
    </w:p>
    <w:p w14:paraId="55E911E9" w14:textId="0C051C52" w:rsidR="00F968F9" w:rsidRDefault="00F968F9" w:rsidP="00F361E5">
      <w:pPr>
        <w:pStyle w:val="1Listadeitensnumerados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  <w:u w:val="single"/>
        </w:rPr>
        <w:t>Desenvolvimento de interface:</w:t>
      </w:r>
      <w:r>
        <w:rPr>
          <w:rFonts w:ascii="Arial" w:hAnsi="Arial" w:cs="Arial"/>
        </w:rPr>
        <w:t xml:space="preserve"> criação de uma interface que facilite ao usuário a entrada dos parâmetros </w:t>
      </w:r>
    </w:p>
    <w:p w14:paraId="419EB06E" w14:textId="2143F9B7" w:rsidR="00F968F9" w:rsidRDefault="00F968F9" w:rsidP="00F361E5">
      <w:pPr>
        <w:pStyle w:val="1Listadeitensnumerados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  <w:u w:val="single"/>
        </w:rPr>
        <w:t>Verificação final:</w:t>
      </w:r>
      <w:r>
        <w:rPr>
          <w:rFonts w:ascii="Arial" w:hAnsi="Arial" w:cs="Arial"/>
        </w:rPr>
        <w:t xml:space="preserve"> testar </w:t>
      </w:r>
      <w:r w:rsidR="00F816E7">
        <w:rPr>
          <w:rFonts w:ascii="Arial" w:hAnsi="Arial" w:cs="Arial"/>
        </w:rPr>
        <w:t>a correta geração dos arquivos necessários para a implantação de uma CNN a partir da entrada dos parâmetros pela interface criada.</w:t>
      </w:r>
    </w:p>
    <w:p w14:paraId="3B550EDD" w14:textId="62A35C99" w:rsidR="008E645D" w:rsidRDefault="00B3206A" w:rsidP="00F361E5">
      <w:pPr>
        <w:pStyle w:val="1Listadeitensnumerados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  <w:u w:val="single"/>
        </w:rPr>
        <w:t xml:space="preserve">Análise de Resultados: </w:t>
      </w:r>
      <w:r w:rsidR="001B6404">
        <w:rPr>
          <w:rFonts w:ascii="Arial" w:hAnsi="Arial" w:cs="Arial"/>
        </w:rPr>
        <w:t>analisar os resultados obtidos</w:t>
      </w:r>
    </w:p>
    <w:p w14:paraId="40BC5197" w14:textId="3E9E4458" w:rsidR="004C7E5F" w:rsidRDefault="004C7E5F" w:rsidP="004C7E5F">
      <w:pPr>
        <w:pStyle w:val="1Listadeitensnumerados"/>
        <w:numPr>
          <w:ilvl w:val="0"/>
          <w:numId w:val="9"/>
        </w:numPr>
        <w:rPr>
          <w:rFonts w:ascii="Arial" w:hAnsi="Arial" w:cs="Arial"/>
        </w:rPr>
      </w:pPr>
      <w:r w:rsidRPr="004C7E5F">
        <w:rPr>
          <w:rFonts w:ascii="ArialMT" w:hAnsi="ArialMT"/>
          <w:u w:val="single"/>
        </w:rPr>
        <w:t>Monografia</w:t>
      </w:r>
      <w:r w:rsidRPr="004C7E5F">
        <w:rPr>
          <w:rFonts w:ascii="ArialMT" w:hAnsi="ArialMT"/>
        </w:rPr>
        <w:t xml:space="preserve">: </w:t>
      </w:r>
      <w:r>
        <w:rPr>
          <w:rFonts w:ascii="ArialMT" w:hAnsi="ArialMT"/>
        </w:rPr>
        <w:t>a partir dos resultados obtidos, redigir a monografi</w:t>
      </w:r>
      <w:r w:rsidRPr="004C7E5F">
        <w:rPr>
          <w:rFonts w:ascii="ArialMT" w:hAnsi="ArialMT"/>
        </w:rPr>
        <w:t>a</w:t>
      </w:r>
      <w:r>
        <w:rPr>
          <w:rFonts w:ascii="ArialMT" w:hAnsi="ArialMT"/>
        </w:rPr>
        <w:t xml:space="preserve"> e a partir dela, demonstrar os resultados obtidos</w:t>
      </w:r>
      <w:r w:rsidRPr="004C7E5F">
        <w:rPr>
          <w:rFonts w:ascii="ArialMT" w:hAnsi="ArialMT"/>
        </w:rPr>
        <w:t xml:space="preserve">. </w:t>
      </w:r>
    </w:p>
    <w:p w14:paraId="36F18970" w14:textId="77777777" w:rsidR="00C71110" w:rsidRPr="00ED4837" w:rsidRDefault="00C71110" w:rsidP="00C71110">
      <w:pPr>
        <w:pStyle w:val="3TtulodeSubseo1"/>
        <w:numPr>
          <w:ilvl w:val="2"/>
          <w:numId w:val="1"/>
        </w:numPr>
        <w:tabs>
          <w:tab w:val="clear" w:pos="1080"/>
          <w:tab w:val="num" w:pos="720"/>
        </w:tabs>
        <w:spacing w:line="360" w:lineRule="auto"/>
        <w:rPr>
          <w:rFonts w:ascii="Arial" w:hAnsi="Arial" w:cs="Arial"/>
        </w:rPr>
      </w:pPr>
      <w:r w:rsidRPr="00ED4837">
        <w:rPr>
          <w:rFonts w:ascii="Arial" w:hAnsi="Arial" w:cs="Arial"/>
        </w:rPr>
        <w:t>Cronograma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04"/>
      </w:tblGrid>
      <w:tr w:rsidR="00C71110" w:rsidRPr="00ED4837" w14:paraId="3DCBFDE4" w14:textId="77777777" w:rsidTr="00C9660A">
        <w:trPr>
          <w:cantSplit/>
          <w:trHeight w:val="1617"/>
        </w:trPr>
        <w:tc>
          <w:tcPr>
            <w:tcW w:w="8504" w:type="dxa"/>
          </w:tcPr>
          <w:p w14:paraId="04A11B6A" w14:textId="1FA5C097" w:rsidR="00C71110" w:rsidRDefault="00C71110" w:rsidP="006E6868">
            <w:pPr>
              <w:pStyle w:val="Legenda"/>
              <w:spacing w:before="0" w:after="0"/>
              <w:rPr>
                <w:rFonts w:ascii="Arial" w:hAnsi="Arial" w:cs="Arial"/>
              </w:rPr>
            </w:pPr>
            <w:r w:rsidRPr="00ED4837">
              <w:rPr>
                <w:rFonts w:ascii="Arial" w:hAnsi="Arial" w:cs="Arial"/>
              </w:rPr>
              <w:lastRenderedPageBreak/>
              <w:br w:type="page"/>
              <w:t xml:space="preserve">Quadro </w:t>
            </w:r>
            <w:r w:rsidRPr="00ED4837">
              <w:rPr>
                <w:rFonts w:ascii="Arial" w:hAnsi="Arial" w:cs="Arial"/>
              </w:rPr>
              <w:fldChar w:fldCharType="begin"/>
            </w:r>
            <w:r w:rsidRPr="00ED4837">
              <w:rPr>
                <w:rFonts w:ascii="Arial" w:hAnsi="Arial" w:cs="Arial"/>
              </w:rPr>
              <w:instrText xml:space="preserve"> SEQ Quadro \* ARABIC </w:instrText>
            </w:r>
            <w:r w:rsidRPr="00ED4837">
              <w:rPr>
                <w:rFonts w:ascii="Arial" w:hAnsi="Arial" w:cs="Arial"/>
              </w:rPr>
              <w:fldChar w:fldCharType="separate"/>
            </w:r>
            <w:r w:rsidR="00A227CA">
              <w:rPr>
                <w:rFonts w:ascii="Arial" w:hAnsi="Arial" w:cs="Arial"/>
                <w:noProof/>
              </w:rPr>
              <w:t>1</w:t>
            </w:r>
            <w:r w:rsidRPr="00ED4837">
              <w:rPr>
                <w:rFonts w:ascii="Arial" w:hAnsi="Arial" w:cs="Arial"/>
              </w:rPr>
              <w:fldChar w:fldCharType="end"/>
            </w:r>
            <w:r w:rsidRPr="00ED4837">
              <w:rPr>
                <w:rFonts w:ascii="Arial" w:hAnsi="Arial" w:cs="Arial"/>
              </w:rPr>
              <w:t xml:space="preserve">. Cronograma de execução </w:t>
            </w:r>
            <w:r>
              <w:rPr>
                <w:rFonts w:ascii="Arial" w:hAnsi="Arial" w:cs="Arial"/>
              </w:rPr>
              <w:t>d</w:t>
            </w:r>
            <w:r w:rsidRPr="00ED4837">
              <w:rPr>
                <w:rFonts w:ascii="Arial" w:hAnsi="Arial" w:cs="Arial"/>
              </w:rPr>
              <w:t>o T</w:t>
            </w:r>
            <w:r>
              <w:rPr>
                <w:rFonts w:ascii="Arial" w:hAnsi="Arial" w:cs="Arial"/>
              </w:rPr>
              <w:t>C</w:t>
            </w:r>
            <w:r w:rsidRPr="00ED4837">
              <w:rPr>
                <w:rFonts w:ascii="Arial" w:hAnsi="Arial" w:cs="Arial"/>
              </w:rPr>
              <w:t>C I</w:t>
            </w:r>
            <w:r>
              <w:rPr>
                <w:rFonts w:ascii="Arial" w:hAnsi="Arial" w:cs="Arial"/>
              </w:rPr>
              <w:t>I</w:t>
            </w:r>
          </w:p>
          <w:p w14:paraId="7063E594" w14:textId="1AA8F9F9" w:rsidR="00C67060" w:rsidRPr="00C67060" w:rsidDel="00DB52F3" w:rsidRDefault="00C67060" w:rsidP="00C67060">
            <w:pPr>
              <w:pStyle w:val="2LegendaFontedeReferncia"/>
              <w:rPr>
                <w:del w:id="6" w:author="Felipe Viel" w:date="2023-11-28T10:26:00Z"/>
              </w:rPr>
            </w:pPr>
          </w:p>
          <w:tbl>
            <w:tblPr>
              <w:tblW w:w="8294" w:type="dxa"/>
              <w:jc w:val="righ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2809"/>
              <w:gridCol w:w="852"/>
              <w:gridCol w:w="1041"/>
              <w:gridCol w:w="871"/>
              <w:gridCol w:w="987"/>
              <w:gridCol w:w="919"/>
              <w:gridCol w:w="815"/>
            </w:tblGrid>
            <w:tr w:rsidR="00715056" w:rsidRPr="00ED4837" w14:paraId="61F725E1" w14:textId="77777777" w:rsidTr="00C9660A">
              <w:trPr>
                <w:jc w:val="right"/>
              </w:trPr>
              <w:tc>
                <w:tcPr>
                  <w:tcW w:w="2809" w:type="dxa"/>
                  <w:vAlign w:val="center"/>
                </w:tcPr>
                <w:p w14:paraId="33A55733" w14:textId="77777777" w:rsidR="00715056" w:rsidRPr="00ED4837" w:rsidRDefault="00715056" w:rsidP="00D84317">
                  <w:pPr>
                    <w:pStyle w:val="2Textodetabela"/>
                    <w:spacing w:line="360" w:lineRule="auto"/>
                    <w:rPr>
                      <w:rFonts w:ascii="Arial" w:hAnsi="Arial" w:cs="Arial"/>
                      <w:b/>
                      <w:bCs/>
                    </w:rPr>
                  </w:pPr>
                  <w:r w:rsidRPr="00ED4837">
                    <w:rPr>
                      <w:rFonts w:ascii="Arial" w:hAnsi="Arial" w:cs="Arial"/>
                      <w:b/>
                      <w:bCs/>
                    </w:rPr>
                    <w:t>Atividade</w:t>
                  </w:r>
                </w:p>
              </w:tc>
              <w:tc>
                <w:tcPr>
                  <w:tcW w:w="852" w:type="dxa"/>
                  <w:vAlign w:val="center"/>
                </w:tcPr>
                <w:p w14:paraId="09DE2B41" w14:textId="77777777" w:rsidR="00715056" w:rsidRDefault="00715056" w:rsidP="00D84317">
                  <w:pPr>
                    <w:pStyle w:val="2Textodetabela"/>
                    <w:spacing w:line="360" w:lineRule="auto"/>
                    <w:rPr>
                      <w:rFonts w:ascii="Arial" w:hAnsi="Arial" w:cs="Arial"/>
                      <w:b/>
                      <w:bCs/>
                      <w:sz w:val="20"/>
                      <w:szCs w:val="16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0"/>
                      <w:szCs w:val="16"/>
                    </w:rPr>
                    <w:t>Janeiro</w:t>
                  </w:r>
                </w:p>
                <w:p w14:paraId="7FA6C6D9" w14:textId="710A0D37" w:rsidR="00715056" w:rsidRPr="00ED4837" w:rsidRDefault="00715056" w:rsidP="00D84317">
                  <w:pPr>
                    <w:pStyle w:val="2Textodetabela"/>
                    <w:spacing w:line="360" w:lineRule="auto"/>
                    <w:rPr>
                      <w:rFonts w:ascii="Arial" w:hAnsi="Arial" w:cs="Arial"/>
                      <w:b/>
                      <w:bCs/>
                      <w:sz w:val="20"/>
                      <w:szCs w:val="16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0"/>
                      <w:szCs w:val="16"/>
                    </w:rPr>
                    <w:t xml:space="preserve">  2024</w:t>
                  </w:r>
                </w:p>
              </w:tc>
              <w:tc>
                <w:tcPr>
                  <w:tcW w:w="1041" w:type="dxa"/>
                  <w:vAlign w:val="center"/>
                </w:tcPr>
                <w:p w14:paraId="3C276F37" w14:textId="1618F33C" w:rsidR="00715056" w:rsidRPr="00ED4837" w:rsidRDefault="00715056" w:rsidP="00D84317">
                  <w:pPr>
                    <w:pStyle w:val="2Textodetabela"/>
                    <w:spacing w:line="360" w:lineRule="auto"/>
                    <w:rPr>
                      <w:rFonts w:ascii="Arial" w:hAnsi="Arial" w:cs="Arial"/>
                      <w:b/>
                      <w:bCs/>
                      <w:sz w:val="20"/>
                      <w:szCs w:val="16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0"/>
                      <w:szCs w:val="16"/>
                    </w:rPr>
                    <w:t>Fevereiro</w:t>
                  </w:r>
                </w:p>
                <w:p w14:paraId="4FE25889" w14:textId="0B8366EB" w:rsidR="00715056" w:rsidRPr="00ED4837" w:rsidRDefault="00715056" w:rsidP="00D84317">
                  <w:pPr>
                    <w:pStyle w:val="2Textodetabela"/>
                    <w:spacing w:line="360" w:lineRule="auto"/>
                    <w:rPr>
                      <w:rFonts w:ascii="Arial" w:hAnsi="Arial" w:cs="Arial"/>
                      <w:b/>
                      <w:bCs/>
                      <w:sz w:val="20"/>
                      <w:szCs w:val="16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0"/>
                      <w:szCs w:val="16"/>
                    </w:rPr>
                    <w:t>2024</w:t>
                  </w:r>
                </w:p>
              </w:tc>
              <w:tc>
                <w:tcPr>
                  <w:tcW w:w="871" w:type="dxa"/>
                  <w:vAlign w:val="center"/>
                </w:tcPr>
                <w:p w14:paraId="396B6B84" w14:textId="63F73871" w:rsidR="00715056" w:rsidRPr="00ED4837" w:rsidRDefault="00715056" w:rsidP="00D84317">
                  <w:pPr>
                    <w:pStyle w:val="2Textodetabela"/>
                    <w:spacing w:line="360" w:lineRule="auto"/>
                    <w:rPr>
                      <w:rFonts w:ascii="Arial" w:hAnsi="Arial" w:cs="Arial"/>
                      <w:b/>
                      <w:bCs/>
                      <w:sz w:val="20"/>
                      <w:szCs w:val="16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0"/>
                      <w:szCs w:val="16"/>
                    </w:rPr>
                    <w:t>Março</w:t>
                  </w:r>
                </w:p>
                <w:p w14:paraId="6908886F" w14:textId="6EC0C79F" w:rsidR="00715056" w:rsidRPr="00ED4837" w:rsidRDefault="00715056" w:rsidP="00D84317">
                  <w:pPr>
                    <w:pStyle w:val="2Textodetabela"/>
                    <w:spacing w:line="360" w:lineRule="auto"/>
                    <w:rPr>
                      <w:rFonts w:ascii="Arial" w:hAnsi="Arial" w:cs="Arial"/>
                      <w:b/>
                      <w:bCs/>
                      <w:sz w:val="20"/>
                      <w:szCs w:val="16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0"/>
                      <w:szCs w:val="16"/>
                    </w:rPr>
                    <w:t>2024</w:t>
                  </w:r>
                </w:p>
              </w:tc>
              <w:tc>
                <w:tcPr>
                  <w:tcW w:w="987" w:type="dxa"/>
                  <w:vAlign w:val="center"/>
                </w:tcPr>
                <w:p w14:paraId="178D34BC" w14:textId="77777777" w:rsidR="00715056" w:rsidRDefault="00715056" w:rsidP="00D84317">
                  <w:pPr>
                    <w:pStyle w:val="2Textodetabela"/>
                    <w:spacing w:line="360" w:lineRule="auto"/>
                    <w:rPr>
                      <w:rFonts w:ascii="Arial" w:hAnsi="Arial" w:cs="Arial"/>
                      <w:b/>
                      <w:bCs/>
                      <w:sz w:val="20"/>
                      <w:szCs w:val="16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0"/>
                      <w:szCs w:val="16"/>
                    </w:rPr>
                    <w:t>Abril</w:t>
                  </w:r>
                </w:p>
                <w:p w14:paraId="131ABC1C" w14:textId="1916AF14" w:rsidR="00715056" w:rsidRPr="00ED4837" w:rsidRDefault="00715056" w:rsidP="00D84317">
                  <w:pPr>
                    <w:pStyle w:val="2Textodetabela"/>
                    <w:spacing w:line="360" w:lineRule="auto"/>
                    <w:rPr>
                      <w:rFonts w:ascii="Arial" w:hAnsi="Arial" w:cs="Arial"/>
                      <w:b/>
                      <w:bCs/>
                      <w:sz w:val="20"/>
                      <w:szCs w:val="16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0"/>
                      <w:szCs w:val="16"/>
                    </w:rPr>
                    <w:t>2024</w:t>
                  </w:r>
                </w:p>
              </w:tc>
              <w:tc>
                <w:tcPr>
                  <w:tcW w:w="919" w:type="dxa"/>
                  <w:vAlign w:val="center"/>
                </w:tcPr>
                <w:p w14:paraId="04DB585C" w14:textId="77777777" w:rsidR="00715056" w:rsidRDefault="00715056" w:rsidP="00D84317">
                  <w:pPr>
                    <w:pStyle w:val="2Textodetabela"/>
                    <w:spacing w:line="360" w:lineRule="auto"/>
                    <w:rPr>
                      <w:rFonts w:ascii="Arial" w:hAnsi="Arial" w:cs="Arial"/>
                      <w:b/>
                      <w:bCs/>
                      <w:sz w:val="20"/>
                      <w:szCs w:val="16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0"/>
                      <w:szCs w:val="16"/>
                    </w:rPr>
                    <w:t>Maio</w:t>
                  </w:r>
                </w:p>
                <w:p w14:paraId="0E081BD4" w14:textId="0CE19952" w:rsidR="00715056" w:rsidRPr="00ED4837" w:rsidRDefault="00715056" w:rsidP="00D84317">
                  <w:pPr>
                    <w:pStyle w:val="2Textodetabela"/>
                    <w:spacing w:line="360" w:lineRule="auto"/>
                    <w:rPr>
                      <w:rFonts w:ascii="Arial" w:hAnsi="Arial" w:cs="Arial"/>
                      <w:b/>
                      <w:bCs/>
                      <w:sz w:val="20"/>
                      <w:szCs w:val="16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0"/>
                      <w:szCs w:val="16"/>
                    </w:rPr>
                    <w:t>2024</w:t>
                  </w:r>
                </w:p>
              </w:tc>
              <w:tc>
                <w:tcPr>
                  <w:tcW w:w="815" w:type="dxa"/>
                  <w:vAlign w:val="center"/>
                </w:tcPr>
                <w:p w14:paraId="2F41CAE6" w14:textId="77777777" w:rsidR="00715056" w:rsidRDefault="00715056" w:rsidP="00D84317">
                  <w:pPr>
                    <w:pStyle w:val="2Textodetabela"/>
                    <w:spacing w:line="360" w:lineRule="auto"/>
                    <w:rPr>
                      <w:rFonts w:ascii="Arial" w:hAnsi="Arial" w:cs="Arial"/>
                      <w:b/>
                      <w:bCs/>
                      <w:sz w:val="20"/>
                      <w:szCs w:val="16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0"/>
                      <w:szCs w:val="16"/>
                    </w:rPr>
                    <w:t>Junho</w:t>
                  </w:r>
                </w:p>
                <w:p w14:paraId="375E45BA" w14:textId="3BC519F9" w:rsidR="00715056" w:rsidRPr="00ED4837" w:rsidRDefault="00715056" w:rsidP="00D84317">
                  <w:pPr>
                    <w:pStyle w:val="2Textodetabela"/>
                    <w:spacing w:line="360" w:lineRule="auto"/>
                    <w:rPr>
                      <w:rFonts w:ascii="Arial" w:hAnsi="Arial" w:cs="Arial"/>
                      <w:b/>
                      <w:bCs/>
                      <w:sz w:val="20"/>
                      <w:szCs w:val="16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0"/>
                      <w:szCs w:val="16"/>
                    </w:rPr>
                    <w:t>2024</w:t>
                  </w:r>
                </w:p>
              </w:tc>
            </w:tr>
            <w:tr w:rsidR="00715056" w:rsidRPr="00ED4837" w14:paraId="4F50E6E8" w14:textId="77777777" w:rsidTr="00C9660A">
              <w:trPr>
                <w:jc w:val="right"/>
              </w:trPr>
              <w:tc>
                <w:tcPr>
                  <w:tcW w:w="2809" w:type="dxa"/>
                  <w:vAlign w:val="center"/>
                </w:tcPr>
                <w:p w14:paraId="617521AC" w14:textId="7BBD5C98" w:rsidR="00715056" w:rsidRPr="00ED4837" w:rsidRDefault="00715056" w:rsidP="00D84317">
                  <w:pPr>
                    <w:spacing w:line="360" w:lineRule="auto"/>
                    <w:rPr>
                      <w:rFonts w:cs="Arial"/>
                      <w:sz w:val="20"/>
                      <w:szCs w:val="20"/>
                    </w:rPr>
                  </w:pPr>
                  <w:r w:rsidRPr="00ED4837">
                    <w:rPr>
                      <w:rFonts w:cs="Arial"/>
                      <w:sz w:val="20"/>
                      <w:szCs w:val="20"/>
                    </w:rPr>
                    <w:t xml:space="preserve">1.a </w:t>
                  </w:r>
                  <w:r>
                    <w:rPr>
                      <w:rFonts w:cs="Arial"/>
                      <w:sz w:val="20"/>
                      <w:szCs w:val="20"/>
                    </w:rPr>
                    <w:t>Pesquisa</w:t>
                  </w:r>
                </w:p>
              </w:tc>
              <w:tc>
                <w:tcPr>
                  <w:tcW w:w="852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6599A3C4" w14:textId="27AB2285" w:rsidR="00715056" w:rsidRPr="00ED4837" w:rsidRDefault="00715056" w:rsidP="00D84317">
                  <w:pPr>
                    <w:spacing w:line="360" w:lineRule="auto"/>
                    <w:rPr>
                      <w:rFonts w:cs="Arial"/>
                      <w:sz w:val="20"/>
                      <w:szCs w:val="20"/>
                    </w:rPr>
                  </w:pPr>
                </w:p>
              </w:tc>
              <w:tc>
                <w:tcPr>
                  <w:tcW w:w="1041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522C7FB4" w14:textId="3E35DBEF" w:rsidR="00715056" w:rsidRPr="00ED4837" w:rsidRDefault="00476B82" w:rsidP="00D84317">
                  <w:pPr>
                    <w:spacing w:line="360" w:lineRule="auto"/>
                    <w:rPr>
                      <w:rFonts w:cs="Arial"/>
                      <w:sz w:val="20"/>
                      <w:szCs w:val="20"/>
                    </w:rPr>
                  </w:pPr>
                  <w:r>
                    <w:rPr>
                      <w:rFonts w:cs="Arial"/>
                      <w:sz w:val="20"/>
                      <w:szCs w:val="20"/>
                    </w:rPr>
                    <w:t xml:space="preserve">  </w:t>
                  </w:r>
                  <w:r w:rsidR="00040E01">
                    <w:rPr>
                      <w:rFonts w:cs="Arial"/>
                      <w:sz w:val="20"/>
                      <w:szCs w:val="20"/>
                    </w:rPr>
                    <w:t>X</w:t>
                  </w:r>
                  <w:r>
                    <w:rPr>
                      <w:rFonts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040E01">
                    <w:rPr>
                      <w:rFonts w:cs="Arial"/>
                      <w:sz w:val="20"/>
                      <w:szCs w:val="20"/>
                    </w:rPr>
                    <w:t>X</w:t>
                  </w:r>
                  <w:proofErr w:type="spellEnd"/>
                </w:p>
              </w:tc>
              <w:tc>
                <w:tcPr>
                  <w:tcW w:w="871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102BECA4" w14:textId="77777777" w:rsidR="00715056" w:rsidRPr="00ED4837" w:rsidRDefault="00715056" w:rsidP="00D84317">
                  <w:pPr>
                    <w:spacing w:line="360" w:lineRule="auto"/>
                    <w:rPr>
                      <w:rFonts w:cs="Arial"/>
                      <w:sz w:val="20"/>
                      <w:szCs w:val="20"/>
                    </w:rPr>
                  </w:pPr>
                </w:p>
              </w:tc>
              <w:tc>
                <w:tcPr>
                  <w:tcW w:w="987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02217AA" w14:textId="77777777" w:rsidR="00715056" w:rsidRPr="00ED4837" w:rsidRDefault="00715056" w:rsidP="00D84317">
                  <w:pPr>
                    <w:spacing w:line="360" w:lineRule="auto"/>
                    <w:rPr>
                      <w:rFonts w:cs="Arial"/>
                      <w:sz w:val="20"/>
                      <w:szCs w:val="20"/>
                    </w:rPr>
                  </w:pPr>
                </w:p>
              </w:tc>
              <w:tc>
                <w:tcPr>
                  <w:tcW w:w="919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FE008CE" w14:textId="77777777" w:rsidR="00715056" w:rsidRPr="00ED4837" w:rsidRDefault="00715056" w:rsidP="00D84317">
                  <w:pPr>
                    <w:spacing w:line="360" w:lineRule="auto"/>
                    <w:rPr>
                      <w:rFonts w:cs="Arial"/>
                      <w:sz w:val="20"/>
                      <w:szCs w:val="20"/>
                    </w:rPr>
                  </w:pPr>
                </w:p>
              </w:tc>
              <w:tc>
                <w:tcPr>
                  <w:tcW w:w="815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4502B0C5" w14:textId="77777777" w:rsidR="00715056" w:rsidRPr="00ED4837" w:rsidRDefault="00715056" w:rsidP="00D84317">
                  <w:pPr>
                    <w:spacing w:line="360" w:lineRule="auto"/>
                    <w:rPr>
                      <w:rFonts w:cs="Arial"/>
                      <w:sz w:val="20"/>
                      <w:szCs w:val="20"/>
                    </w:rPr>
                  </w:pPr>
                </w:p>
              </w:tc>
            </w:tr>
            <w:tr w:rsidR="00715056" w:rsidRPr="00ED4837" w14:paraId="0AEEC66C" w14:textId="77777777" w:rsidTr="00C9660A">
              <w:trPr>
                <w:jc w:val="right"/>
              </w:trPr>
              <w:tc>
                <w:tcPr>
                  <w:tcW w:w="2809" w:type="dxa"/>
                  <w:vAlign w:val="center"/>
                </w:tcPr>
                <w:p w14:paraId="6DB72393" w14:textId="3AE104B3" w:rsidR="00715056" w:rsidRPr="00ED4837" w:rsidRDefault="00715056" w:rsidP="00D84317">
                  <w:pPr>
                    <w:spacing w:line="360" w:lineRule="auto"/>
                    <w:rPr>
                      <w:rFonts w:cs="Arial"/>
                      <w:sz w:val="20"/>
                      <w:szCs w:val="20"/>
                    </w:rPr>
                  </w:pPr>
                  <w:r w:rsidRPr="00ED4837">
                    <w:rPr>
                      <w:rFonts w:cs="Arial"/>
                      <w:sz w:val="20"/>
                      <w:szCs w:val="20"/>
                    </w:rPr>
                    <w:t>1.b</w:t>
                  </w:r>
                  <w:r w:rsidR="00040E01">
                    <w:rPr>
                      <w:rFonts w:cs="Arial"/>
                      <w:sz w:val="20"/>
                      <w:szCs w:val="20"/>
                    </w:rPr>
                    <w:t xml:space="preserve"> </w:t>
                  </w:r>
                  <w:r w:rsidR="009A3861">
                    <w:rPr>
                      <w:rFonts w:cs="Arial"/>
                      <w:sz w:val="20"/>
                      <w:szCs w:val="20"/>
                    </w:rPr>
                    <w:t>Análise do comportamento das camadas</w:t>
                  </w:r>
                </w:p>
              </w:tc>
              <w:tc>
                <w:tcPr>
                  <w:tcW w:w="852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25DCC1AE" w14:textId="6B581D22" w:rsidR="00715056" w:rsidRPr="00ED4837" w:rsidRDefault="00715056" w:rsidP="00D84317">
                  <w:pPr>
                    <w:spacing w:line="360" w:lineRule="auto"/>
                    <w:rPr>
                      <w:rFonts w:cs="Arial"/>
                      <w:sz w:val="20"/>
                      <w:szCs w:val="20"/>
                    </w:rPr>
                  </w:pPr>
                  <w:r w:rsidRPr="00ED4837">
                    <w:rPr>
                      <w:rFonts w:cs="Arial"/>
                      <w:sz w:val="20"/>
                      <w:szCs w:val="20"/>
                    </w:rPr>
                    <w:t xml:space="preserve">  </w:t>
                  </w:r>
                </w:p>
              </w:tc>
              <w:tc>
                <w:tcPr>
                  <w:tcW w:w="1041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20FEECAE" w14:textId="5A16CD3C" w:rsidR="00715056" w:rsidRPr="00ED4837" w:rsidRDefault="00040E01" w:rsidP="00D84317">
                  <w:pPr>
                    <w:spacing w:line="360" w:lineRule="auto"/>
                    <w:rPr>
                      <w:rFonts w:cs="Arial"/>
                      <w:sz w:val="20"/>
                      <w:szCs w:val="20"/>
                    </w:rPr>
                  </w:pPr>
                  <w:r>
                    <w:rPr>
                      <w:rFonts w:cs="Arial"/>
                      <w:sz w:val="20"/>
                      <w:szCs w:val="20"/>
                    </w:rPr>
                    <w:t xml:space="preserve">      </w:t>
                  </w:r>
                  <w:r w:rsidR="00476B82">
                    <w:rPr>
                      <w:rFonts w:cs="Arial"/>
                      <w:sz w:val="20"/>
                      <w:szCs w:val="20"/>
                    </w:rPr>
                    <w:t xml:space="preserve">    </w:t>
                  </w:r>
                  <w:r>
                    <w:rPr>
                      <w:rFonts w:cs="Arial"/>
                      <w:sz w:val="20"/>
                      <w:szCs w:val="20"/>
                    </w:rPr>
                    <w:t>X</w:t>
                  </w:r>
                </w:p>
              </w:tc>
              <w:tc>
                <w:tcPr>
                  <w:tcW w:w="871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6ECA9916" w14:textId="77777777" w:rsidR="00715056" w:rsidRPr="00ED4837" w:rsidRDefault="00715056" w:rsidP="00D84317">
                  <w:pPr>
                    <w:spacing w:line="360" w:lineRule="auto"/>
                    <w:rPr>
                      <w:rFonts w:cs="Arial"/>
                      <w:sz w:val="20"/>
                      <w:szCs w:val="20"/>
                    </w:rPr>
                  </w:pPr>
                </w:p>
              </w:tc>
              <w:tc>
                <w:tcPr>
                  <w:tcW w:w="987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6D5FE4F0" w14:textId="77777777" w:rsidR="00715056" w:rsidRPr="00ED4837" w:rsidRDefault="00715056" w:rsidP="00D84317">
                  <w:pPr>
                    <w:spacing w:line="360" w:lineRule="auto"/>
                    <w:rPr>
                      <w:rFonts w:cs="Arial"/>
                      <w:sz w:val="20"/>
                      <w:szCs w:val="20"/>
                    </w:rPr>
                  </w:pPr>
                </w:p>
              </w:tc>
              <w:tc>
                <w:tcPr>
                  <w:tcW w:w="919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76FD59D" w14:textId="77777777" w:rsidR="00715056" w:rsidRPr="00ED4837" w:rsidRDefault="00715056" w:rsidP="00D84317">
                  <w:pPr>
                    <w:spacing w:line="360" w:lineRule="auto"/>
                    <w:rPr>
                      <w:rFonts w:cs="Arial"/>
                      <w:sz w:val="20"/>
                      <w:szCs w:val="20"/>
                    </w:rPr>
                  </w:pPr>
                </w:p>
              </w:tc>
              <w:tc>
                <w:tcPr>
                  <w:tcW w:w="815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2B731110" w14:textId="77777777" w:rsidR="00715056" w:rsidRPr="00ED4837" w:rsidRDefault="00715056" w:rsidP="00D84317">
                  <w:pPr>
                    <w:spacing w:line="360" w:lineRule="auto"/>
                    <w:rPr>
                      <w:rFonts w:cs="Arial"/>
                      <w:sz w:val="20"/>
                      <w:szCs w:val="20"/>
                    </w:rPr>
                  </w:pPr>
                </w:p>
              </w:tc>
            </w:tr>
            <w:tr w:rsidR="00715056" w:rsidRPr="00ED4837" w14:paraId="234A2808" w14:textId="77777777" w:rsidTr="00C9660A">
              <w:trPr>
                <w:jc w:val="right"/>
              </w:trPr>
              <w:tc>
                <w:tcPr>
                  <w:tcW w:w="2809" w:type="dxa"/>
                  <w:vAlign w:val="center"/>
                </w:tcPr>
                <w:p w14:paraId="053ECCF8" w14:textId="25EE88CF" w:rsidR="00715056" w:rsidRPr="00ED4837" w:rsidRDefault="00715056" w:rsidP="00D84317">
                  <w:pPr>
                    <w:spacing w:line="360" w:lineRule="auto"/>
                    <w:rPr>
                      <w:rFonts w:cs="Arial"/>
                      <w:sz w:val="20"/>
                      <w:szCs w:val="20"/>
                    </w:rPr>
                  </w:pPr>
                  <w:r w:rsidRPr="00ED4837">
                    <w:rPr>
                      <w:rFonts w:cs="Arial"/>
                      <w:sz w:val="20"/>
                      <w:szCs w:val="20"/>
                    </w:rPr>
                    <w:t xml:space="preserve">1.c </w:t>
                  </w:r>
                  <w:r w:rsidR="009A3861">
                    <w:rPr>
                      <w:rFonts w:cs="Arial"/>
                      <w:sz w:val="20"/>
                      <w:szCs w:val="20"/>
                    </w:rPr>
                    <w:t>Elaboração dos Blocos lógicos necessários</w:t>
                  </w:r>
                </w:p>
              </w:tc>
              <w:tc>
                <w:tcPr>
                  <w:tcW w:w="852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5549EE41" w14:textId="77777777" w:rsidR="00715056" w:rsidRPr="00ED4837" w:rsidRDefault="00715056" w:rsidP="00D84317">
                  <w:pPr>
                    <w:spacing w:line="360" w:lineRule="auto"/>
                    <w:rPr>
                      <w:rFonts w:cs="Arial"/>
                      <w:sz w:val="20"/>
                      <w:szCs w:val="20"/>
                    </w:rPr>
                  </w:pPr>
                </w:p>
              </w:tc>
              <w:tc>
                <w:tcPr>
                  <w:tcW w:w="1041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10461B3E" w14:textId="21C1FE46" w:rsidR="00715056" w:rsidRPr="00ED4837" w:rsidRDefault="00040E01" w:rsidP="00D84317">
                  <w:pPr>
                    <w:spacing w:line="360" w:lineRule="auto"/>
                    <w:rPr>
                      <w:rFonts w:cs="Arial"/>
                      <w:sz w:val="20"/>
                      <w:szCs w:val="20"/>
                    </w:rPr>
                  </w:pPr>
                  <w:r>
                    <w:rPr>
                      <w:rFonts w:cs="Arial"/>
                      <w:sz w:val="20"/>
                      <w:szCs w:val="20"/>
                    </w:rPr>
                    <w:t xml:space="preserve">          </w:t>
                  </w:r>
                  <w:r w:rsidR="00476B82">
                    <w:rPr>
                      <w:rFonts w:cs="Arial"/>
                      <w:sz w:val="20"/>
                      <w:szCs w:val="20"/>
                    </w:rPr>
                    <w:t xml:space="preserve">   </w:t>
                  </w:r>
                  <w:r>
                    <w:rPr>
                      <w:rFonts w:cs="Arial"/>
                      <w:sz w:val="20"/>
                      <w:szCs w:val="20"/>
                    </w:rPr>
                    <w:t>X</w:t>
                  </w:r>
                </w:p>
              </w:tc>
              <w:tc>
                <w:tcPr>
                  <w:tcW w:w="871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6C8FD504" w14:textId="3D2F5736" w:rsidR="00715056" w:rsidRPr="00ED4837" w:rsidRDefault="00476B82" w:rsidP="00D84317">
                  <w:pPr>
                    <w:spacing w:line="360" w:lineRule="auto"/>
                    <w:rPr>
                      <w:rFonts w:cs="Arial"/>
                      <w:sz w:val="20"/>
                      <w:szCs w:val="20"/>
                    </w:rPr>
                  </w:pPr>
                  <w:r>
                    <w:rPr>
                      <w:rFonts w:cs="Arial"/>
                      <w:sz w:val="20"/>
                      <w:szCs w:val="20"/>
                    </w:rPr>
                    <w:t xml:space="preserve"> </w:t>
                  </w:r>
                  <w:r w:rsidR="00040E01">
                    <w:rPr>
                      <w:rFonts w:cs="Arial"/>
                      <w:sz w:val="20"/>
                      <w:szCs w:val="20"/>
                    </w:rPr>
                    <w:t>X</w:t>
                  </w:r>
                  <w:r w:rsidR="007856EA">
                    <w:rPr>
                      <w:rFonts w:cs="Arial"/>
                      <w:sz w:val="20"/>
                      <w:szCs w:val="20"/>
                    </w:rPr>
                    <w:t>X</w:t>
                  </w:r>
                </w:p>
              </w:tc>
              <w:tc>
                <w:tcPr>
                  <w:tcW w:w="987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64EBDCD5" w14:textId="77777777" w:rsidR="00715056" w:rsidRPr="00ED4837" w:rsidRDefault="00715056" w:rsidP="00D84317">
                  <w:pPr>
                    <w:spacing w:line="360" w:lineRule="auto"/>
                    <w:rPr>
                      <w:rFonts w:cs="Arial"/>
                      <w:sz w:val="20"/>
                      <w:szCs w:val="20"/>
                    </w:rPr>
                  </w:pPr>
                </w:p>
              </w:tc>
              <w:tc>
                <w:tcPr>
                  <w:tcW w:w="919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250CA22B" w14:textId="77777777" w:rsidR="00715056" w:rsidRPr="00ED4837" w:rsidRDefault="00715056" w:rsidP="00D84317">
                  <w:pPr>
                    <w:spacing w:line="360" w:lineRule="auto"/>
                    <w:rPr>
                      <w:rFonts w:cs="Arial"/>
                      <w:sz w:val="20"/>
                      <w:szCs w:val="20"/>
                    </w:rPr>
                  </w:pPr>
                </w:p>
              </w:tc>
              <w:tc>
                <w:tcPr>
                  <w:tcW w:w="815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15130533" w14:textId="77777777" w:rsidR="00715056" w:rsidRPr="00ED4837" w:rsidRDefault="00715056" w:rsidP="00D84317">
                  <w:pPr>
                    <w:spacing w:line="360" w:lineRule="auto"/>
                    <w:rPr>
                      <w:rFonts w:cs="Arial"/>
                      <w:sz w:val="20"/>
                      <w:szCs w:val="20"/>
                    </w:rPr>
                  </w:pPr>
                </w:p>
              </w:tc>
            </w:tr>
            <w:tr w:rsidR="000F4808" w:rsidRPr="00ED4837" w14:paraId="6A606084" w14:textId="77777777" w:rsidTr="00C9660A">
              <w:trPr>
                <w:jc w:val="right"/>
              </w:trPr>
              <w:tc>
                <w:tcPr>
                  <w:tcW w:w="2809" w:type="dxa"/>
                  <w:vAlign w:val="center"/>
                </w:tcPr>
                <w:p w14:paraId="20438DC5" w14:textId="2A81E9B7" w:rsidR="000F4808" w:rsidRPr="00ED4837" w:rsidRDefault="003C3C49" w:rsidP="00D84317">
                  <w:pPr>
                    <w:spacing w:line="360" w:lineRule="auto"/>
                    <w:rPr>
                      <w:rFonts w:cs="Arial"/>
                      <w:sz w:val="20"/>
                      <w:szCs w:val="20"/>
                    </w:rPr>
                  </w:pPr>
                  <w:r>
                    <w:rPr>
                      <w:rFonts w:cs="Arial"/>
                      <w:sz w:val="20"/>
                      <w:szCs w:val="20"/>
                    </w:rPr>
                    <w:t>2.a Desenvolvimento dos blocos lógicos</w:t>
                  </w:r>
                </w:p>
              </w:tc>
              <w:tc>
                <w:tcPr>
                  <w:tcW w:w="852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5AA2939C" w14:textId="77777777" w:rsidR="000F4808" w:rsidRPr="00ED4837" w:rsidRDefault="000F4808" w:rsidP="00D84317">
                  <w:pPr>
                    <w:spacing w:line="360" w:lineRule="auto"/>
                    <w:rPr>
                      <w:rFonts w:cs="Arial"/>
                      <w:sz w:val="20"/>
                      <w:szCs w:val="20"/>
                    </w:rPr>
                  </w:pPr>
                </w:p>
              </w:tc>
              <w:tc>
                <w:tcPr>
                  <w:tcW w:w="1041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2A05A7BB" w14:textId="77777777" w:rsidR="000F4808" w:rsidRPr="00ED4837" w:rsidRDefault="000F4808" w:rsidP="00D84317">
                  <w:pPr>
                    <w:spacing w:line="360" w:lineRule="auto"/>
                    <w:rPr>
                      <w:rFonts w:cs="Arial"/>
                      <w:sz w:val="20"/>
                      <w:szCs w:val="20"/>
                    </w:rPr>
                  </w:pPr>
                </w:p>
              </w:tc>
              <w:tc>
                <w:tcPr>
                  <w:tcW w:w="871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36008587" w14:textId="036927DD" w:rsidR="000F4808" w:rsidRPr="00ED4837" w:rsidRDefault="00C90F0D" w:rsidP="00D84317">
                  <w:pPr>
                    <w:spacing w:line="360" w:lineRule="auto"/>
                    <w:rPr>
                      <w:rFonts w:cs="Arial"/>
                      <w:sz w:val="20"/>
                      <w:szCs w:val="20"/>
                    </w:rPr>
                  </w:pPr>
                  <w:r>
                    <w:rPr>
                      <w:rFonts w:cs="Arial"/>
                      <w:sz w:val="20"/>
                      <w:szCs w:val="20"/>
                    </w:rPr>
                    <w:t xml:space="preserve">      </w:t>
                  </w:r>
                  <w:r w:rsidR="00476B82">
                    <w:rPr>
                      <w:rFonts w:cs="Arial"/>
                      <w:sz w:val="20"/>
                      <w:szCs w:val="20"/>
                    </w:rPr>
                    <w:t xml:space="preserve">  </w:t>
                  </w:r>
                  <w:r>
                    <w:rPr>
                      <w:rFonts w:cs="Arial"/>
                      <w:sz w:val="20"/>
                      <w:szCs w:val="20"/>
                    </w:rPr>
                    <w:t>X</w:t>
                  </w:r>
                  <w:r w:rsidR="00476B82">
                    <w:rPr>
                      <w:rFonts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Arial"/>
                      <w:sz w:val="20"/>
                      <w:szCs w:val="20"/>
                    </w:rPr>
                    <w:t>X</w:t>
                  </w:r>
                  <w:proofErr w:type="spellEnd"/>
                  <w:r>
                    <w:rPr>
                      <w:rFonts w:cs="Arial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987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4D0F68A7" w14:textId="6DFEC268" w:rsidR="000F4808" w:rsidRPr="00ED4837" w:rsidRDefault="00476B82" w:rsidP="00D84317">
                  <w:pPr>
                    <w:spacing w:line="360" w:lineRule="auto"/>
                    <w:rPr>
                      <w:rFonts w:cs="Arial"/>
                      <w:sz w:val="20"/>
                      <w:szCs w:val="20"/>
                    </w:rPr>
                  </w:pPr>
                  <w:r>
                    <w:rPr>
                      <w:rFonts w:cs="Arial"/>
                      <w:sz w:val="20"/>
                      <w:szCs w:val="20"/>
                    </w:rPr>
                    <w:t xml:space="preserve"> </w:t>
                  </w:r>
                  <w:r w:rsidR="00C90F0D">
                    <w:rPr>
                      <w:rFonts w:cs="Arial"/>
                      <w:sz w:val="20"/>
                      <w:szCs w:val="20"/>
                    </w:rPr>
                    <w:t>X</w:t>
                  </w:r>
                  <w:r>
                    <w:rPr>
                      <w:rFonts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C90F0D">
                    <w:rPr>
                      <w:rFonts w:cs="Arial"/>
                      <w:sz w:val="20"/>
                      <w:szCs w:val="20"/>
                    </w:rPr>
                    <w:t>X</w:t>
                  </w:r>
                  <w:proofErr w:type="spellEnd"/>
                  <w:r>
                    <w:rPr>
                      <w:rFonts w:cs="Arial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919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632EBBFD" w14:textId="77777777" w:rsidR="000F4808" w:rsidRPr="00ED4837" w:rsidRDefault="000F4808" w:rsidP="00D84317">
                  <w:pPr>
                    <w:spacing w:line="360" w:lineRule="auto"/>
                    <w:rPr>
                      <w:rFonts w:cs="Arial"/>
                      <w:sz w:val="20"/>
                      <w:szCs w:val="20"/>
                    </w:rPr>
                  </w:pPr>
                </w:p>
              </w:tc>
              <w:tc>
                <w:tcPr>
                  <w:tcW w:w="815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12EEB347" w14:textId="77777777" w:rsidR="000F4808" w:rsidRPr="00ED4837" w:rsidRDefault="000F4808" w:rsidP="00D84317">
                  <w:pPr>
                    <w:spacing w:line="360" w:lineRule="auto"/>
                    <w:rPr>
                      <w:rFonts w:cs="Arial"/>
                      <w:sz w:val="20"/>
                      <w:szCs w:val="20"/>
                    </w:rPr>
                  </w:pPr>
                </w:p>
              </w:tc>
            </w:tr>
            <w:tr w:rsidR="000F4808" w:rsidRPr="00ED4837" w14:paraId="48C5FC3F" w14:textId="77777777" w:rsidTr="00C9660A">
              <w:trPr>
                <w:jc w:val="right"/>
              </w:trPr>
              <w:tc>
                <w:tcPr>
                  <w:tcW w:w="2809" w:type="dxa"/>
                  <w:vAlign w:val="center"/>
                </w:tcPr>
                <w:p w14:paraId="2342EB7C" w14:textId="6AD2EBE2" w:rsidR="000F4808" w:rsidRPr="00ED4837" w:rsidRDefault="003C3C49" w:rsidP="00D84317">
                  <w:pPr>
                    <w:spacing w:line="360" w:lineRule="auto"/>
                    <w:rPr>
                      <w:rFonts w:cs="Arial"/>
                      <w:sz w:val="20"/>
                      <w:szCs w:val="20"/>
                    </w:rPr>
                  </w:pPr>
                  <w:r>
                    <w:rPr>
                      <w:rFonts w:cs="Arial"/>
                      <w:sz w:val="20"/>
                      <w:szCs w:val="20"/>
                    </w:rPr>
                    <w:t>2.b Validação dos blocos lógicos desenvolvidos</w:t>
                  </w:r>
                </w:p>
              </w:tc>
              <w:tc>
                <w:tcPr>
                  <w:tcW w:w="852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5950C2A5" w14:textId="77777777" w:rsidR="000F4808" w:rsidRPr="00ED4837" w:rsidRDefault="000F4808" w:rsidP="00D84317">
                  <w:pPr>
                    <w:spacing w:line="360" w:lineRule="auto"/>
                    <w:rPr>
                      <w:rFonts w:cs="Arial"/>
                      <w:sz w:val="20"/>
                      <w:szCs w:val="20"/>
                    </w:rPr>
                  </w:pPr>
                </w:p>
              </w:tc>
              <w:tc>
                <w:tcPr>
                  <w:tcW w:w="1041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A48228A" w14:textId="77777777" w:rsidR="000F4808" w:rsidRPr="00ED4837" w:rsidRDefault="000F4808" w:rsidP="00D84317">
                  <w:pPr>
                    <w:spacing w:line="360" w:lineRule="auto"/>
                    <w:rPr>
                      <w:rFonts w:cs="Arial"/>
                      <w:sz w:val="20"/>
                      <w:szCs w:val="20"/>
                    </w:rPr>
                  </w:pPr>
                </w:p>
              </w:tc>
              <w:tc>
                <w:tcPr>
                  <w:tcW w:w="871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C61BF82" w14:textId="77777777" w:rsidR="000F4808" w:rsidRPr="00ED4837" w:rsidRDefault="000F4808" w:rsidP="00D84317">
                  <w:pPr>
                    <w:spacing w:line="360" w:lineRule="auto"/>
                    <w:rPr>
                      <w:rFonts w:cs="Arial"/>
                      <w:sz w:val="20"/>
                      <w:szCs w:val="20"/>
                    </w:rPr>
                  </w:pPr>
                </w:p>
              </w:tc>
              <w:tc>
                <w:tcPr>
                  <w:tcW w:w="987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1CFC9A9F" w14:textId="3EE9374C" w:rsidR="000F4808" w:rsidRPr="00ED4837" w:rsidRDefault="00C90F0D" w:rsidP="00D84317">
                  <w:pPr>
                    <w:spacing w:line="360" w:lineRule="auto"/>
                    <w:rPr>
                      <w:rFonts w:cs="Arial"/>
                      <w:sz w:val="20"/>
                      <w:szCs w:val="20"/>
                    </w:rPr>
                  </w:pPr>
                  <w:r>
                    <w:rPr>
                      <w:rFonts w:cs="Arial"/>
                      <w:sz w:val="20"/>
                      <w:szCs w:val="20"/>
                    </w:rPr>
                    <w:t xml:space="preserve">     </w:t>
                  </w:r>
                  <w:r w:rsidR="00476B82">
                    <w:rPr>
                      <w:rFonts w:cs="Arial"/>
                      <w:sz w:val="20"/>
                      <w:szCs w:val="20"/>
                    </w:rPr>
                    <w:t xml:space="preserve">  </w:t>
                  </w:r>
                  <w:r>
                    <w:rPr>
                      <w:rFonts w:cs="Arial"/>
                      <w:sz w:val="20"/>
                      <w:szCs w:val="20"/>
                    </w:rPr>
                    <w:t>X</w:t>
                  </w:r>
                  <w:r w:rsidR="00476B82">
                    <w:rPr>
                      <w:rFonts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Arial"/>
                      <w:sz w:val="20"/>
                      <w:szCs w:val="20"/>
                    </w:rPr>
                    <w:t>X</w:t>
                  </w:r>
                  <w:proofErr w:type="spellEnd"/>
                </w:p>
              </w:tc>
              <w:tc>
                <w:tcPr>
                  <w:tcW w:w="919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21C488AD" w14:textId="77777777" w:rsidR="000F4808" w:rsidRPr="00ED4837" w:rsidRDefault="000F4808" w:rsidP="00D84317">
                  <w:pPr>
                    <w:spacing w:line="360" w:lineRule="auto"/>
                    <w:rPr>
                      <w:rFonts w:cs="Arial"/>
                      <w:sz w:val="20"/>
                      <w:szCs w:val="20"/>
                    </w:rPr>
                  </w:pPr>
                </w:p>
              </w:tc>
              <w:tc>
                <w:tcPr>
                  <w:tcW w:w="815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BBC1032" w14:textId="77777777" w:rsidR="000F4808" w:rsidRPr="00ED4837" w:rsidRDefault="000F4808" w:rsidP="00D84317">
                  <w:pPr>
                    <w:spacing w:line="360" w:lineRule="auto"/>
                    <w:rPr>
                      <w:rFonts w:cs="Arial"/>
                      <w:sz w:val="20"/>
                      <w:szCs w:val="20"/>
                    </w:rPr>
                  </w:pPr>
                </w:p>
              </w:tc>
            </w:tr>
            <w:tr w:rsidR="00FD58BD" w:rsidRPr="00ED4837" w14:paraId="549CE4F5" w14:textId="77777777" w:rsidTr="00C9660A">
              <w:trPr>
                <w:jc w:val="right"/>
              </w:trPr>
              <w:tc>
                <w:tcPr>
                  <w:tcW w:w="2809" w:type="dxa"/>
                  <w:vAlign w:val="center"/>
                </w:tcPr>
                <w:p w14:paraId="0F5A1D5A" w14:textId="1FA9B517" w:rsidR="00FD58BD" w:rsidRDefault="00FD58BD" w:rsidP="00D84317">
                  <w:pPr>
                    <w:spacing w:line="360" w:lineRule="auto"/>
                    <w:rPr>
                      <w:rFonts w:cs="Arial"/>
                      <w:sz w:val="20"/>
                      <w:szCs w:val="20"/>
                    </w:rPr>
                  </w:pPr>
                  <w:r>
                    <w:rPr>
                      <w:rFonts w:cs="Arial"/>
                      <w:sz w:val="20"/>
                      <w:szCs w:val="20"/>
                    </w:rPr>
                    <w:t>3.a Desenvolvimento em alto nível</w:t>
                  </w:r>
                </w:p>
              </w:tc>
              <w:tc>
                <w:tcPr>
                  <w:tcW w:w="852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F24BCC5" w14:textId="77777777" w:rsidR="00FD58BD" w:rsidRPr="00ED4837" w:rsidRDefault="00FD58BD" w:rsidP="00D84317">
                  <w:pPr>
                    <w:spacing w:line="360" w:lineRule="auto"/>
                    <w:rPr>
                      <w:rFonts w:cs="Arial"/>
                      <w:sz w:val="20"/>
                      <w:szCs w:val="20"/>
                    </w:rPr>
                  </w:pPr>
                </w:p>
              </w:tc>
              <w:tc>
                <w:tcPr>
                  <w:tcW w:w="1041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F6A9874" w14:textId="77777777" w:rsidR="00FD58BD" w:rsidRPr="00ED4837" w:rsidRDefault="00FD58BD" w:rsidP="00D84317">
                  <w:pPr>
                    <w:spacing w:line="360" w:lineRule="auto"/>
                    <w:rPr>
                      <w:rFonts w:cs="Arial"/>
                      <w:sz w:val="20"/>
                      <w:szCs w:val="20"/>
                    </w:rPr>
                  </w:pPr>
                </w:p>
              </w:tc>
              <w:tc>
                <w:tcPr>
                  <w:tcW w:w="871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767472D" w14:textId="77777777" w:rsidR="00FD58BD" w:rsidRPr="00ED4837" w:rsidRDefault="00FD58BD" w:rsidP="00D84317">
                  <w:pPr>
                    <w:spacing w:line="360" w:lineRule="auto"/>
                    <w:rPr>
                      <w:rFonts w:cs="Arial"/>
                      <w:sz w:val="20"/>
                      <w:szCs w:val="20"/>
                    </w:rPr>
                  </w:pPr>
                </w:p>
              </w:tc>
              <w:tc>
                <w:tcPr>
                  <w:tcW w:w="987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20224332" w14:textId="77777777" w:rsidR="00FD58BD" w:rsidRPr="00ED4837" w:rsidRDefault="00FD58BD" w:rsidP="00D84317">
                  <w:pPr>
                    <w:spacing w:line="360" w:lineRule="auto"/>
                    <w:rPr>
                      <w:rFonts w:cs="Arial"/>
                      <w:sz w:val="20"/>
                      <w:szCs w:val="20"/>
                    </w:rPr>
                  </w:pPr>
                </w:p>
              </w:tc>
              <w:tc>
                <w:tcPr>
                  <w:tcW w:w="919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5D789154" w14:textId="46D66B87" w:rsidR="00FD58BD" w:rsidRPr="00ED4837" w:rsidRDefault="00476B82" w:rsidP="00D84317">
                  <w:pPr>
                    <w:spacing w:line="360" w:lineRule="auto"/>
                    <w:rPr>
                      <w:rFonts w:cs="Arial"/>
                      <w:sz w:val="20"/>
                      <w:szCs w:val="20"/>
                    </w:rPr>
                  </w:pPr>
                  <w:r>
                    <w:rPr>
                      <w:rFonts w:cs="Arial"/>
                      <w:sz w:val="20"/>
                      <w:szCs w:val="20"/>
                    </w:rPr>
                    <w:t xml:space="preserve">  </w:t>
                  </w:r>
                  <w:r w:rsidR="00C90F0D">
                    <w:rPr>
                      <w:rFonts w:cs="Arial"/>
                      <w:sz w:val="20"/>
                      <w:szCs w:val="20"/>
                    </w:rPr>
                    <w:t>X</w:t>
                  </w:r>
                  <w:r>
                    <w:rPr>
                      <w:rFonts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C90F0D">
                    <w:rPr>
                      <w:rFonts w:cs="Arial"/>
                      <w:sz w:val="20"/>
                      <w:szCs w:val="20"/>
                    </w:rPr>
                    <w:t>X</w:t>
                  </w:r>
                  <w:proofErr w:type="spellEnd"/>
                  <w:r>
                    <w:rPr>
                      <w:rFonts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842973">
                    <w:rPr>
                      <w:rFonts w:cs="Arial"/>
                      <w:sz w:val="20"/>
                      <w:szCs w:val="20"/>
                    </w:rPr>
                    <w:t>X</w:t>
                  </w:r>
                  <w:proofErr w:type="spellEnd"/>
                  <w:r>
                    <w:rPr>
                      <w:rFonts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842973">
                    <w:rPr>
                      <w:rFonts w:cs="Arial"/>
                      <w:sz w:val="20"/>
                      <w:szCs w:val="20"/>
                    </w:rPr>
                    <w:t>X</w:t>
                  </w:r>
                  <w:proofErr w:type="spellEnd"/>
                </w:p>
              </w:tc>
              <w:tc>
                <w:tcPr>
                  <w:tcW w:w="815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756C3E3F" w14:textId="201C4FEC" w:rsidR="00FD58BD" w:rsidRPr="00ED4837" w:rsidRDefault="00476B82" w:rsidP="00D84317">
                  <w:pPr>
                    <w:spacing w:line="360" w:lineRule="auto"/>
                    <w:rPr>
                      <w:rFonts w:cs="Arial"/>
                      <w:sz w:val="20"/>
                      <w:szCs w:val="20"/>
                    </w:rPr>
                  </w:pPr>
                  <w:r>
                    <w:rPr>
                      <w:rFonts w:cs="Arial"/>
                      <w:sz w:val="20"/>
                      <w:szCs w:val="20"/>
                    </w:rPr>
                    <w:t xml:space="preserve"> </w:t>
                  </w:r>
                  <w:r w:rsidR="00842973">
                    <w:rPr>
                      <w:rFonts w:cs="Arial"/>
                      <w:sz w:val="20"/>
                      <w:szCs w:val="20"/>
                    </w:rPr>
                    <w:t>X</w:t>
                  </w:r>
                  <w:r>
                    <w:rPr>
                      <w:rFonts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842973">
                    <w:rPr>
                      <w:rFonts w:cs="Arial"/>
                      <w:sz w:val="20"/>
                      <w:szCs w:val="20"/>
                    </w:rPr>
                    <w:t>X</w:t>
                  </w:r>
                  <w:proofErr w:type="spellEnd"/>
                </w:p>
              </w:tc>
            </w:tr>
          </w:tbl>
          <w:p w14:paraId="633D32A0" w14:textId="77777777" w:rsidR="00C71110" w:rsidRPr="00ED4837" w:rsidRDefault="00C71110" w:rsidP="006E6868">
            <w:pPr>
              <w:pStyle w:val="2LegendaFontedeReferncia"/>
              <w:rPr>
                <w:rFonts w:ascii="Arial" w:hAnsi="Arial" w:cs="Arial"/>
              </w:rPr>
            </w:pPr>
          </w:p>
        </w:tc>
      </w:tr>
      <w:tr w:rsidR="00C71110" w:rsidRPr="00ED4837" w14:paraId="181F2E05" w14:textId="77777777" w:rsidTr="00C9660A">
        <w:trPr>
          <w:cantSplit/>
          <w:trHeight w:val="1977"/>
        </w:trPr>
        <w:tc>
          <w:tcPr>
            <w:tcW w:w="8504" w:type="dxa"/>
          </w:tcPr>
          <w:p w14:paraId="3320854C" w14:textId="77777777" w:rsidR="008B71F8" w:rsidRDefault="00C71110" w:rsidP="006E6868">
            <w:pPr>
              <w:pStyle w:val="Legenda"/>
              <w:spacing w:before="0" w:after="0"/>
              <w:rPr>
                <w:rFonts w:ascii="Arial" w:hAnsi="Arial" w:cs="Arial"/>
              </w:rPr>
            </w:pPr>
            <w:r w:rsidRPr="00ED4837">
              <w:rPr>
                <w:rFonts w:ascii="Arial" w:hAnsi="Arial" w:cs="Arial"/>
              </w:rPr>
              <w:br w:type="page"/>
            </w:r>
          </w:p>
          <w:p w14:paraId="55D7DE88" w14:textId="49517513" w:rsidR="00C71110" w:rsidRDefault="00C71110" w:rsidP="006E6868">
            <w:pPr>
              <w:pStyle w:val="Legenda"/>
              <w:spacing w:before="0" w:after="0"/>
              <w:rPr>
                <w:rFonts w:ascii="Arial" w:hAnsi="Arial" w:cs="Arial"/>
              </w:rPr>
            </w:pPr>
            <w:r w:rsidRPr="00ED4837">
              <w:rPr>
                <w:rFonts w:ascii="Arial" w:hAnsi="Arial" w:cs="Arial"/>
              </w:rPr>
              <w:t xml:space="preserve">Quadro </w:t>
            </w:r>
            <w:r w:rsidRPr="00ED4837">
              <w:rPr>
                <w:rFonts w:ascii="Arial" w:hAnsi="Arial" w:cs="Arial"/>
              </w:rPr>
              <w:fldChar w:fldCharType="begin"/>
            </w:r>
            <w:r w:rsidRPr="00ED4837">
              <w:rPr>
                <w:rFonts w:ascii="Arial" w:hAnsi="Arial" w:cs="Arial"/>
              </w:rPr>
              <w:instrText xml:space="preserve"> SEQ Quadro \* ARABIC </w:instrText>
            </w:r>
            <w:r w:rsidRPr="00ED4837">
              <w:rPr>
                <w:rFonts w:ascii="Arial" w:hAnsi="Arial" w:cs="Arial"/>
              </w:rPr>
              <w:fldChar w:fldCharType="separate"/>
            </w:r>
            <w:r w:rsidR="00A227CA">
              <w:rPr>
                <w:rFonts w:ascii="Arial" w:hAnsi="Arial" w:cs="Arial"/>
                <w:noProof/>
              </w:rPr>
              <w:t>2</w:t>
            </w:r>
            <w:r w:rsidRPr="00ED4837">
              <w:rPr>
                <w:rFonts w:ascii="Arial" w:hAnsi="Arial" w:cs="Arial"/>
              </w:rPr>
              <w:fldChar w:fldCharType="end"/>
            </w:r>
            <w:r w:rsidRPr="00ED4837">
              <w:rPr>
                <w:rFonts w:ascii="Arial" w:hAnsi="Arial" w:cs="Arial"/>
              </w:rPr>
              <w:t xml:space="preserve">. Cronograma de execução </w:t>
            </w:r>
            <w:r>
              <w:rPr>
                <w:rFonts w:ascii="Arial" w:hAnsi="Arial" w:cs="Arial"/>
              </w:rPr>
              <w:t>d</w:t>
            </w:r>
            <w:r w:rsidRPr="00ED4837">
              <w:rPr>
                <w:rFonts w:ascii="Arial" w:hAnsi="Arial" w:cs="Arial"/>
              </w:rPr>
              <w:t>o T</w:t>
            </w:r>
            <w:r>
              <w:rPr>
                <w:rFonts w:ascii="Arial" w:hAnsi="Arial" w:cs="Arial"/>
              </w:rPr>
              <w:t>C</w:t>
            </w:r>
            <w:r w:rsidRPr="00ED4837">
              <w:rPr>
                <w:rFonts w:ascii="Arial" w:hAnsi="Arial" w:cs="Arial"/>
              </w:rPr>
              <w:t>C II</w:t>
            </w:r>
            <w:r>
              <w:rPr>
                <w:rFonts w:ascii="Arial" w:hAnsi="Arial" w:cs="Arial"/>
              </w:rPr>
              <w:t>I</w:t>
            </w:r>
          </w:p>
          <w:p w14:paraId="4C4CA516" w14:textId="4709C37C" w:rsidR="00C67060" w:rsidRPr="00C67060" w:rsidDel="007C5448" w:rsidRDefault="00C67060" w:rsidP="00C67060">
            <w:pPr>
              <w:pStyle w:val="2LegendaFontedeReferncia"/>
              <w:rPr>
                <w:del w:id="7" w:author="Felipe Viel" w:date="2023-11-27T17:14:00Z"/>
              </w:rPr>
            </w:pPr>
          </w:p>
          <w:tbl>
            <w:tblPr>
              <w:tblW w:w="8294" w:type="dxa"/>
              <w:jc w:val="righ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2310"/>
              <w:gridCol w:w="774"/>
              <w:gridCol w:w="948"/>
              <w:gridCol w:w="1063"/>
              <w:gridCol w:w="962"/>
              <w:gridCol w:w="1130"/>
              <w:gridCol w:w="1107"/>
            </w:tblGrid>
            <w:tr w:rsidR="0020461D" w:rsidRPr="00ED4837" w14:paraId="2EB313DD" w14:textId="77777777" w:rsidTr="00C9660A">
              <w:trPr>
                <w:jc w:val="right"/>
              </w:trPr>
              <w:tc>
                <w:tcPr>
                  <w:tcW w:w="2310" w:type="dxa"/>
                  <w:vAlign w:val="center"/>
                </w:tcPr>
                <w:p w14:paraId="47CB1244" w14:textId="77777777" w:rsidR="0020461D" w:rsidRPr="00ED4837" w:rsidRDefault="0020461D" w:rsidP="0020461D">
                  <w:pPr>
                    <w:pStyle w:val="2Textodetabela"/>
                    <w:spacing w:line="360" w:lineRule="auto"/>
                    <w:rPr>
                      <w:rFonts w:ascii="Arial" w:hAnsi="Arial" w:cs="Arial"/>
                      <w:b/>
                      <w:bCs/>
                    </w:rPr>
                  </w:pPr>
                  <w:r w:rsidRPr="00ED4837">
                    <w:rPr>
                      <w:rFonts w:ascii="Arial" w:hAnsi="Arial" w:cs="Arial"/>
                      <w:b/>
                      <w:bCs/>
                    </w:rPr>
                    <w:t>Atividade</w:t>
                  </w:r>
                </w:p>
              </w:tc>
              <w:tc>
                <w:tcPr>
                  <w:tcW w:w="774" w:type="dxa"/>
                  <w:vAlign w:val="center"/>
                </w:tcPr>
                <w:p w14:paraId="5DE20181" w14:textId="77777777" w:rsidR="0020461D" w:rsidRDefault="0020461D" w:rsidP="0020461D">
                  <w:pPr>
                    <w:pStyle w:val="2Textodetabela"/>
                    <w:spacing w:line="360" w:lineRule="auto"/>
                    <w:rPr>
                      <w:rFonts w:ascii="Arial" w:hAnsi="Arial" w:cs="Arial"/>
                      <w:b/>
                      <w:bCs/>
                      <w:sz w:val="20"/>
                      <w:szCs w:val="16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0"/>
                      <w:szCs w:val="16"/>
                    </w:rPr>
                    <w:t>Julho</w:t>
                  </w:r>
                </w:p>
                <w:p w14:paraId="15615990" w14:textId="3D5C3699" w:rsidR="0020461D" w:rsidRPr="00ED4837" w:rsidRDefault="0020461D" w:rsidP="0020461D">
                  <w:pPr>
                    <w:pStyle w:val="2Textodetabela"/>
                    <w:spacing w:line="360" w:lineRule="auto"/>
                    <w:rPr>
                      <w:rFonts w:ascii="Arial" w:hAnsi="Arial" w:cs="Arial"/>
                      <w:b/>
                      <w:bCs/>
                      <w:sz w:val="20"/>
                      <w:szCs w:val="16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0"/>
                      <w:szCs w:val="16"/>
                    </w:rPr>
                    <w:t>2024</w:t>
                  </w:r>
                </w:p>
              </w:tc>
              <w:tc>
                <w:tcPr>
                  <w:tcW w:w="948" w:type="dxa"/>
                  <w:vAlign w:val="center"/>
                </w:tcPr>
                <w:p w14:paraId="52B59405" w14:textId="01AA83EE" w:rsidR="0020461D" w:rsidRPr="00ED4837" w:rsidRDefault="0020461D" w:rsidP="0020461D">
                  <w:pPr>
                    <w:pStyle w:val="2Textodetabela"/>
                    <w:spacing w:line="360" w:lineRule="auto"/>
                    <w:rPr>
                      <w:rFonts w:ascii="Arial" w:hAnsi="Arial" w:cs="Arial"/>
                      <w:b/>
                      <w:bCs/>
                      <w:sz w:val="20"/>
                      <w:szCs w:val="16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0"/>
                      <w:szCs w:val="16"/>
                    </w:rPr>
                    <w:t>Agosto</w:t>
                  </w:r>
                </w:p>
                <w:p w14:paraId="1AFC7230" w14:textId="77777777" w:rsidR="0020461D" w:rsidRPr="00ED4837" w:rsidRDefault="0020461D" w:rsidP="0020461D">
                  <w:pPr>
                    <w:pStyle w:val="2Textodetabela"/>
                    <w:spacing w:line="360" w:lineRule="auto"/>
                    <w:rPr>
                      <w:rFonts w:ascii="Arial" w:hAnsi="Arial" w:cs="Arial"/>
                      <w:b/>
                      <w:bCs/>
                      <w:sz w:val="20"/>
                      <w:szCs w:val="16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0"/>
                      <w:szCs w:val="16"/>
                    </w:rPr>
                    <w:t>2024</w:t>
                  </w:r>
                </w:p>
              </w:tc>
              <w:tc>
                <w:tcPr>
                  <w:tcW w:w="1063" w:type="dxa"/>
                  <w:vAlign w:val="center"/>
                </w:tcPr>
                <w:p w14:paraId="61B56444" w14:textId="549D32D9" w:rsidR="0020461D" w:rsidRPr="00ED4837" w:rsidRDefault="0020461D" w:rsidP="0020461D">
                  <w:pPr>
                    <w:pStyle w:val="2Textodetabela"/>
                    <w:spacing w:line="360" w:lineRule="auto"/>
                    <w:rPr>
                      <w:rFonts w:ascii="Arial" w:hAnsi="Arial" w:cs="Arial"/>
                      <w:b/>
                      <w:bCs/>
                      <w:sz w:val="20"/>
                      <w:szCs w:val="16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0"/>
                      <w:szCs w:val="16"/>
                    </w:rPr>
                    <w:t>Setembro</w:t>
                  </w:r>
                </w:p>
                <w:p w14:paraId="06D473D3" w14:textId="77777777" w:rsidR="0020461D" w:rsidRPr="00ED4837" w:rsidRDefault="0020461D" w:rsidP="0020461D">
                  <w:pPr>
                    <w:pStyle w:val="2Textodetabela"/>
                    <w:spacing w:line="360" w:lineRule="auto"/>
                    <w:rPr>
                      <w:rFonts w:ascii="Arial" w:hAnsi="Arial" w:cs="Arial"/>
                      <w:b/>
                      <w:bCs/>
                      <w:sz w:val="20"/>
                      <w:szCs w:val="16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0"/>
                      <w:szCs w:val="16"/>
                    </w:rPr>
                    <w:t>2024</w:t>
                  </w:r>
                </w:p>
              </w:tc>
              <w:tc>
                <w:tcPr>
                  <w:tcW w:w="962" w:type="dxa"/>
                  <w:vAlign w:val="center"/>
                </w:tcPr>
                <w:p w14:paraId="1F6C2771" w14:textId="529F98FB" w:rsidR="0020461D" w:rsidRDefault="0020461D" w:rsidP="0020461D">
                  <w:pPr>
                    <w:pStyle w:val="2Textodetabela"/>
                    <w:spacing w:line="360" w:lineRule="auto"/>
                    <w:rPr>
                      <w:rFonts w:ascii="Arial" w:hAnsi="Arial" w:cs="Arial"/>
                      <w:b/>
                      <w:bCs/>
                      <w:sz w:val="20"/>
                      <w:szCs w:val="16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0"/>
                      <w:szCs w:val="16"/>
                    </w:rPr>
                    <w:t>Outubro</w:t>
                  </w:r>
                </w:p>
                <w:p w14:paraId="1331DFF6" w14:textId="77777777" w:rsidR="0020461D" w:rsidRPr="00ED4837" w:rsidRDefault="0020461D" w:rsidP="0020461D">
                  <w:pPr>
                    <w:pStyle w:val="2Textodetabela"/>
                    <w:spacing w:line="360" w:lineRule="auto"/>
                    <w:rPr>
                      <w:rFonts w:ascii="Arial" w:hAnsi="Arial" w:cs="Arial"/>
                      <w:b/>
                      <w:bCs/>
                      <w:sz w:val="20"/>
                      <w:szCs w:val="16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0"/>
                      <w:szCs w:val="16"/>
                    </w:rPr>
                    <w:t>2024</w:t>
                  </w:r>
                </w:p>
              </w:tc>
              <w:tc>
                <w:tcPr>
                  <w:tcW w:w="1130" w:type="dxa"/>
                  <w:vAlign w:val="center"/>
                </w:tcPr>
                <w:p w14:paraId="7B69A5E6" w14:textId="507CE5BB" w:rsidR="0020461D" w:rsidRDefault="0020461D" w:rsidP="0020461D">
                  <w:pPr>
                    <w:pStyle w:val="2Textodetabela"/>
                    <w:spacing w:line="360" w:lineRule="auto"/>
                    <w:rPr>
                      <w:rFonts w:ascii="Arial" w:hAnsi="Arial" w:cs="Arial"/>
                      <w:b/>
                      <w:bCs/>
                      <w:sz w:val="20"/>
                      <w:szCs w:val="16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0"/>
                      <w:szCs w:val="16"/>
                    </w:rPr>
                    <w:t>Novembro</w:t>
                  </w:r>
                </w:p>
                <w:p w14:paraId="1F0E57FA" w14:textId="77777777" w:rsidR="0020461D" w:rsidRPr="00ED4837" w:rsidRDefault="0020461D" w:rsidP="0020461D">
                  <w:pPr>
                    <w:pStyle w:val="2Textodetabela"/>
                    <w:spacing w:line="360" w:lineRule="auto"/>
                    <w:rPr>
                      <w:rFonts w:ascii="Arial" w:hAnsi="Arial" w:cs="Arial"/>
                      <w:b/>
                      <w:bCs/>
                      <w:sz w:val="20"/>
                      <w:szCs w:val="16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0"/>
                      <w:szCs w:val="16"/>
                    </w:rPr>
                    <w:t>2024</w:t>
                  </w:r>
                </w:p>
              </w:tc>
              <w:tc>
                <w:tcPr>
                  <w:tcW w:w="1107" w:type="dxa"/>
                  <w:vAlign w:val="center"/>
                </w:tcPr>
                <w:p w14:paraId="0451C932" w14:textId="5026153E" w:rsidR="0020461D" w:rsidRDefault="0020461D" w:rsidP="0020461D">
                  <w:pPr>
                    <w:pStyle w:val="2Textodetabela"/>
                    <w:spacing w:line="360" w:lineRule="auto"/>
                    <w:rPr>
                      <w:rFonts w:ascii="Arial" w:hAnsi="Arial" w:cs="Arial"/>
                      <w:b/>
                      <w:bCs/>
                      <w:sz w:val="20"/>
                      <w:szCs w:val="16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0"/>
                      <w:szCs w:val="16"/>
                    </w:rPr>
                    <w:t>Dezembro</w:t>
                  </w:r>
                </w:p>
                <w:p w14:paraId="50A03F8E" w14:textId="77777777" w:rsidR="0020461D" w:rsidRPr="00ED4837" w:rsidRDefault="0020461D" w:rsidP="0020461D">
                  <w:pPr>
                    <w:pStyle w:val="2Textodetabela"/>
                    <w:spacing w:line="360" w:lineRule="auto"/>
                    <w:rPr>
                      <w:rFonts w:ascii="Arial" w:hAnsi="Arial" w:cs="Arial"/>
                      <w:b/>
                      <w:bCs/>
                      <w:sz w:val="20"/>
                      <w:szCs w:val="16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0"/>
                      <w:szCs w:val="16"/>
                    </w:rPr>
                    <w:t>2024</w:t>
                  </w:r>
                </w:p>
              </w:tc>
            </w:tr>
            <w:tr w:rsidR="0020461D" w:rsidRPr="00ED4837" w14:paraId="30028655" w14:textId="77777777" w:rsidTr="00C9660A">
              <w:trPr>
                <w:jc w:val="right"/>
              </w:trPr>
              <w:tc>
                <w:tcPr>
                  <w:tcW w:w="2310" w:type="dxa"/>
                  <w:vAlign w:val="center"/>
                </w:tcPr>
                <w:p w14:paraId="270DC0A1" w14:textId="66884218" w:rsidR="0020461D" w:rsidRPr="00ED4837" w:rsidRDefault="0020461D" w:rsidP="0020461D">
                  <w:pPr>
                    <w:spacing w:line="360" w:lineRule="auto"/>
                    <w:rPr>
                      <w:rFonts w:cs="Arial"/>
                      <w:sz w:val="20"/>
                      <w:szCs w:val="20"/>
                    </w:rPr>
                  </w:pPr>
                  <w:r>
                    <w:rPr>
                      <w:rFonts w:cs="Arial"/>
                      <w:sz w:val="20"/>
                      <w:szCs w:val="20"/>
                    </w:rPr>
                    <w:t>3.b Validação do desenvolvimento em alto nível</w:t>
                  </w:r>
                </w:p>
              </w:tc>
              <w:tc>
                <w:tcPr>
                  <w:tcW w:w="77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55A3B4EE" w14:textId="1E51759F" w:rsidR="0020461D" w:rsidRPr="00ED4837" w:rsidRDefault="00DB1C47" w:rsidP="0020461D">
                  <w:pPr>
                    <w:spacing w:line="360" w:lineRule="auto"/>
                    <w:rPr>
                      <w:rFonts w:cs="Arial"/>
                      <w:sz w:val="20"/>
                      <w:szCs w:val="20"/>
                    </w:rPr>
                  </w:pPr>
                  <w:r>
                    <w:rPr>
                      <w:rFonts w:cs="Arial"/>
                      <w:sz w:val="20"/>
                      <w:szCs w:val="20"/>
                    </w:rPr>
                    <w:t>XXXX</w:t>
                  </w:r>
                </w:p>
              </w:tc>
              <w:tc>
                <w:tcPr>
                  <w:tcW w:w="948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4610381" w14:textId="1E0D100B" w:rsidR="0020461D" w:rsidRPr="00ED4837" w:rsidRDefault="0020461D" w:rsidP="0020461D">
                  <w:pPr>
                    <w:spacing w:line="360" w:lineRule="auto"/>
                    <w:rPr>
                      <w:rFonts w:cs="Arial"/>
                      <w:sz w:val="20"/>
                      <w:szCs w:val="20"/>
                    </w:rPr>
                  </w:pPr>
                </w:p>
              </w:tc>
              <w:tc>
                <w:tcPr>
                  <w:tcW w:w="1063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18D014B4" w14:textId="77777777" w:rsidR="0020461D" w:rsidRPr="00ED4837" w:rsidRDefault="0020461D" w:rsidP="0020461D">
                  <w:pPr>
                    <w:spacing w:line="360" w:lineRule="auto"/>
                    <w:rPr>
                      <w:rFonts w:cs="Arial"/>
                      <w:sz w:val="20"/>
                      <w:szCs w:val="20"/>
                    </w:rPr>
                  </w:pPr>
                </w:p>
              </w:tc>
              <w:tc>
                <w:tcPr>
                  <w:tcW w:w="962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1B6F0A5" w14:textId="77777777" w:rsidR="0020461D" w:rsidRPr="00ED4837" w:rsidRDefault="0020461D" w:rsidP="0020461D">
                  <w:pPr>
                    <w:spacing w:line="360" w:lineRule="auto"/>
                    <w:rPr>
                      <w:rFonts w:cs="Arial"/>
                      <w:sz w:val="20"/>
                      <w:szCs w:val="20"/>
                    </w:rPr>
                  </w:pPr>
                </w:p>
              </w:tc>
              <w:tc>
                <w:tcPr>
                  <w:tcW w:w="1130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623AA6B5" w14:textId="77777777" w:rsidR="0020461D" w:rsidRPr="00ED4837" w:rsidRDefault="0020461D" w:rsidP="0020461D">
                  <w:pPr>
                    <w:spacing w:line="360" w:lineRule="auto"/>
                    <w:rPr>
                      <w:rFonts w:cs="Arial"/>
                      <w:sz w:val="20"/>
                      <w:szCs w:val="20"/>
                    </w:rPr>
                  </w:pPr>
                </w:p>
              </w:tc>
              <w:tc>
                <w:tcPr>
                  <w:tcW w:w="1107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7F1A5381" w14:textId="77777777" w:rsidR="0020461D" w:rsidRPr="00ED4837" w:rsidRDefault="0020461D" w:rsidP="0020461D">
                  <w:pPr>
                    <w:spacing w:line="360" w:lineRule="auto"/>
                    <w:rPr>
                      <w:rFonts w:cs="Arial"/>
                      <w:sz w:val="20"/>
                      <w:szCs w:val="20"/>
                    </w:rPr>
                  </w:pPr>
                </w:p>
              </w:tc>
            </w:tr>
            <w:tr w:rsidR="0020461D" w:rsidRPr="00ED4837" w14:paraId="056D6F73" w14:textId="77777777" w:rsidTr="00C9660A">
              <w:trPr>
                <w:jc w:val="right"/>
              </w:trPr>
              <w:tc>
                <w:tcPr>
                  <w:tcW w:w="2310" w:type="dxa"/>
                  <w:vAlign w:val="center"/>
                </w:tcPr>
                <w:p w14:paraId="6BE83821" w14:textId="76997AF0" w:rsidR="0020461D" w:rsidRPr="00ED4837" w:rsidRDefault="008E645D" w:rsidP="0020461D">
                  <w:pPr>
                    <w:spacing w:line="360" w:lineRule="auto"/>
                    <w:rPr>
                      <w:rFonts w:cs="Arial"/>
                      <w:sz w:val="20"/>
                      <w:szCs w:val="20"/>
                    </w:rPr>
                  </w:pPr>
                  <w:r>
                    <w:rPr>
                      <w:rFonts w:cs="Arial"/>
                      <w:sz w:val="20"/>
                      <w:szCs w:val="20"/>
                    </w:rPr>
                    <w:t>4 Desenvolvimento de Interface</w:t>
                  </w:r>
                </w:p>
              </w:tc>
              <w:tc>
                <w:tcPr>
                  <w:tcW w:w="77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46BE2E3E" w14:textId="77777777" w:rsidR="0020461D" w:rsidRPr="00ED4837" w:rsidRDefault="0020461D" w:rsidP="0020461D">
                  <w:pPr>
                    <w:spacing w:line="360" w:lineRule="auto"/>
                    <w:rPr>
                      <w:rFonts w:cs="Arial"/>
                      <w:sz w:val="20"/>
                      <w:szCs w:val="20"/>
                    </w:rPr>
                  </w:pPr>
                  <w:r w:rsidRPr="00ED4837">
                    <w:rPr>
                      <w:rFonts w:cs="Arial"/>
                      <w:sz w:val="20"/>
                      <w:szCs w:val="20"/>
                    </w:rPr>
                    <w:t xml:space="preserve">  </w:t>
                  </w:r>
                </w:p>
              </w:tc>
              <w:tc>
                <w:tcPr>
                  <w:tcW w:w="948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900DBDD" w14:textId="5D6297A4" w:rsidR="0020461D" w:rsidRPr="00ED4837" w:rsidRDefault="008E645D" w:rsidP="0020461D">
                  <w:pPr>
                    <w:spacing w:line="360" w:lineRule="auto"/>
                    <w:rPr>
                      <w:rFonts w:cs="Arial"/>
                      <w:sz w:val="20"/>
                      <w:szCs w:val="20"/>
                    </w:rPr>
                  </w:pPr>
                  <w:r>
                    <w:rPr>
                      <w:rFonts w:cs="Arial"/>
                      <w:sz w:val="20"/>
                      <w:szCs w:val="20"/>
                    </w:rPr>
                    <w:t>XXXX</w:t>
                  </w:r>
                </w:p>
              </w:tc>
              <w:tc>
                <w:tcPr>
                  <w:tcW w:w="1063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0FF70E0" w14:textId="4C005472" w:rsidR="0020461D" w:rsidRPr="00ED4837" w:rsidRDefault="008E645D" w:rsidP="0020461D">
                  <w:pPr>
                    <w:spacing w:line="360" w:lineRule="auto"/>
                    <w:rPr>
                      <w:rFonts w:cs="Arial"/>
                      <w:sz w:val="20"/>
                      <w:szCs w:val="20"/>
                    </w:rPr>
                  </w:pPr>
                  <w:r>
                    <w:rPr>
                      <w:rFonts w:cs="Arial"/>
                      <w:sz w:val="20"/>
                      <w:szCs w:val="20"/>
                    </w:rPr>
                    <w:t>XX</w:t>
                  </w:r>
                </w:p>
              </w:tc>
              <w:tc>
                <w:tcPr>
                  <w:tcW w:w="962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6299EEB4" w14:textId="77777777" w:rsidR="0020461D" w:rsidRPr="00ED4837" w:rsidRDefault="0020461D" w:rsidP="0020461D">
                  <w:pPr>
                    <w:spacing w:line="360" w:lineRule="auto"/>
                    <w:rPr>
                      <w:rFonts w:cs="Arial"/>
                      <w:sz w:val="20"/>
                      <w:szCs w:val="20"/>
                    </w:rPr>
                  </w:pPr>
                </w:p>
              </w:tc>
              <w:tc>
                <w:tcPr>
                  <w:tcW w:w="1130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46676B79" w14:textId="77777777" w:rsidR="0020461D" w:rsidRPr="00ED4837" w:rsidRDefault="0020461D" w:rsidP="0020461D">
                  <w:pPr>
                    <w:spacing w:line="360" w:lineRule="auto"/>
                    <w:rPr>
                      <w:rFonts w:cs="Arial"/>
                      <w:sz w:val="20"/>
                      <w:szCs w:val="20"/>
                    </w:rPr>
                  </w:pPr>
                </w:p>
              </w:tc>
              <w:tc>
                <w:tcPr>
                  <w:tcW w:w="1107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892DE79" w14:textId="77777777" w:rsidR="0020461D" w:rsidRPr="00ED4837" w:rsidRDefault="0020461D" w:rsidP="0020461D">
                  <w:pPr>
                    <w:spacing w:line="360" w:lineRule="auto"/>
                    <w:rPr>
                      <w:rFonts w:cs="Arial"/>
                      <w:sz w:val="20"/>
                      <w:szCs w:val="20"/>
                    </w:rPr>
                  </w:pPr>
                </w:p>
              </w:tc>
            </w:tr>
            <w:tr w:rsidR="0020461D" w:rsidRPr="00ED4837" w14:paraId="58926D94" w14:textId="77777777" w:rsidTr="00C9660A">
              <w:trPr>
                <w:jc w:val="right"/>
              </w:trPr>
              <w:tc>
                <w:tcPr>
                  <w:tcW w:w="2310" w:type="dxa"/>
                  <w:vAlign w:val="center"/>
                </w:tcPr>
                <w:p w14:paraId="525937B0" w14:textId="2EC4900B" w:rsidR="0020461D" w:rsidRPr="00ED4837" w:rsidRDefault="008E645D" w:rsidP="0020461D">
                  <w:pPr>
                    <w:spacing w:line="360" w:lineRule="auto"/>
                    <w:rPr>
                      <w:rFonts w:cs="Arial"/>
                      <w:sz w:val="20"/>
                      <w:szCs w:val="20"/>
                    </w:rPr>
                  </w:pPr>
                  <w:r>
                    <w:rPr>
                      <w:rFonts w:cs="Arial"/>
                      <w:sz w:val="20"/>
                      <w:szCs w:val="20"/>
                    </w:rPr>
                    <w:t>5 Verificação Final</w:t>
                  </w:r>
                </w:p>
              </w:tc>
              <w:tc>
                <w:tcPr>
                  <w:tcW w:w="77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43BA3B85" w14:textId="77777777" w:rsidR="0020461D" w:rsidRPr="00ED4837" w:rsidRDefault="0020461D" w:rsidP="0020461D">
                  <w:pPr>
                    <w:spacing w:line="360" w:lineRule="auto"/>
                    <w:rPr>
                      <w:rFonts w:cs="Arial"/>
                      <w:sz w:val="20"/>
                      <w:szCs w:val="20"/>
                    </w:rPr>
                  </w:pPr>
                </w:p>
              </w:tc>
              <w:tc>
                <w:tcPr>
                  <w:tcW w:w="948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5A8A3C53" w14:textId="04F210DF" w:rsidR="0020461D" w:rsidRPr="00ED4837" w:rsidRDefault="0020461D" w:rsidP="0020461D">
                  <w:pPr>
                    <w:spacing w:line="360" w:lineRule="auto"/>
                    <w:rPr>
                      <w:rFonts w:cs="Arial"/>
                      <w:sz w:val="20"/>
                      <w:szCs w:val="20"/>
                    </w:rPr>
                  </w:pPr>
                </w:p>
              </w:tc>
              <w:tc>
                <w:tcPr>
                  <w:tcW w:w="1063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4392249" w14:textId="4C8AE5AD" w:rsidR="0020461D" w:rsidRPr="00ED4837" w:rsidRDefault="008E645D" w:rsidP="0020461D">
                  <w:pPr>
                    <w:spacing w:line="360" w:lineRule="auto"/>
                    <w:rPr>
                      <w:rFonts w:cs="Arial"/>
                      <w:sz w:val="20"/>
                      <w:szCs w:val="20"/>
                    </w:rPr>
                  </w:pPr>
                  <w:r>
                    <w:rPr>
                      <w:rFonts w:cs="Arial"/>
                      <w:sz w:val="20"/>
                      <w:szCs w:val="20"/>
                    </w:rPr>
                    <w:t xml:space="preserve">     XX</w:t>
                  </w:r>
                </w:p>
              </w:tc>
              <w:tc>
                <w:tcPr>
                  <w:tcW w:w="962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1EE4EDBD" w14:textId="409C30DF" w:rsidR="0020461D" w:rsidRPr="00ED4837" w:rsidRDefault="0020461D" w:rsidP="0020461D">
                  <w:pPr>
                    <w:spacing w:line="360" w:lineRule="auto"/>
                    <w:rPr>
                      <w:rFonts w:cs="Arial"/>
                      <w:sz w:val="20"/>
                      <w:szCs w:val="20"/>
                    </w:rPr>
                  </w:pPr>
                </w:p>
              </w:tc>
              <w:tc>
                <w:tcPr>
                  <w:tcW w:w="1130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4F812D5F" w14:textId="77777777" w:rsidR="0020461D" w:rsidRPr="00ED4837" w:rsidRDefault="0020461D" w:rsidP="0020461D">
                  <w:pPr>
                    <w:spacing w:line="360" w:lineRule="auto"/>
                    <w:rPr>
                      <w:rFonts w:cs="Arial"/>
                      <w:sz w:val="20"/>
                      <w:szCs w:val="20"/>
                    </w:rPr>
                  </w:pPr>
                </w:p>
              </w:tc>
              <w:tc>
                <w:tcPr>
                  <w:tcW w:w="1107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29B67AD1" w14:textId="77777777" w:rsidR="0020461D" w:rsidRPr="00ED4837" w:rsidRDefault="0020461D" w:rsidP="0020461D">
                  <w:pPr>
                    <w:spacing w:line="360" w:lineRule="auto"/>
                    <w:rPr>
                      <w:rFonts w:cs="Arial"/>
                      <w:sz w:val="20"/>
                      <w:szCs w:val="20"/>
                    </w:rPr>
                  </w:pPr>
                </w:p>
              </w:tc>
            </w:tr>
            <w:tr w:rsidR="0020461D" w:rsidRPr="00ED4837" w14:paraId="230B585C" w14:textId="77777777" w:rsidTr="00C9660A">
              <w:trPr>
                <w:jc w:val="right"/>
              </w:trPr>
              <w:tc>
                <w:tcPr>
                  <w:tcW w:w="2310" w:type="dxa"/>
                  <w:vAlign w:val="center"/>
                </w:tcPr>
                <w:p w14:paraId="0482B5D0" w14:textId="036759E2" w:rsidR="0020461D" w:rsidRPr="00ED4837" w:rsidRDefault="001B6404" w:rsidP="0020461D">
                  <w:pPr>
                    <w:spacing w:line="360" w:lineRule="auto"/>
                    <w:rPr>
                      <w:rFonts w:cs="Arial"/>
                      <w:sz w:val="20"/>
                      <w:szCs w:val="20"/>
                    </w:rPr>
                  </w:pPr>
                  <w:r>
                    <w:rPr>
                      <w:rFonts w:cs="Arial"/>
                      <w:sz w:val="20"/>
                      <w:szCs w:val="20"/>
                    </w:rPr>
                    <w:t>6 Análise de resultados</w:t>
                  </w:r>
                </w:p>
              </w:tc>
              <w:tc>
                <w:tcPr>
                  <w:tcW w:w="77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2585A762" w14:textId="77777777" w:rsidR="0020461D" w:rsidRPr="00ED4837" w:rsidRDefault="0020461D" w:rsidP="0020461D">
                  <w:pPr>
                    <w:spacing w:line="360" w:lineRule="auto"/>
                    <w:rPr>
                      <w:rFonts w:cs="Arial"/>
                      <w:sz w:val="20"/>
                      <w:szCs w:val="20"/>
                    </w:rPr>
                  </w:pPr>
                </w:p>
              </w:tc>
              <w:tc>
                <w:tcPr>
                  <w:tcW w:w="948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137324A2" w14:textId="77777777" w:rsidR="0020461D" w:rsidRPr="00ED4837" w:rsidRDefault="0020461D" w:rsidP="0020461D">
                  <w:pPr>
                    <w:spacing w:line="360" w:lineRule="auto"/>
                    <w:rPr>
                      <w:rFonts w:cs="Arial"/>
                      <w:sz w:val="20"/>
                      <w:szCs w:val="20"/>
                    </w:rPr>
                  </w:pPr>
                </w:p>
              </w:tc>
              <w:tc>
                <w:tcPr>
                  <w:tcW w:w="1063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43512003" w14:textId="2EEFF0C5" w:rsidR="0020461D" w:rsidRPr="00ED4837" w:rsidRDefault="0020461D" w:rsidP="0020461D">
                  <w:pPr>
                    <w:spacing w:line="360" w:lineRule="auto"/>
                    <w:rPr>
                      <w:rFonts w:cs="Arial"/>
                      <w:sz w:val="20"/>
                      <w:szCs w:val="20"/>
                    </w:rPr>
                  </w:pPr>
                </w:p>
              </w:tc>
              <w:tc>
                <w:tcPr>
                  <w:tcW w:w="962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1A45DFAB" w14:textId="1C209756" w:rsidR="0020461D" w:rsidRPr="00ED4837" w:rsidRDefault="001B6404" w:rsidP="0020461D">
                  <w:pPr>
                    <w:spacing w:line="360" w:lineRule="auto"/>
                    <w:rPr>
                      <w:rFonts w:cs="Arial"/>
                      <w:sz w:val="20"/>
                      <w:szCs w:val="20"/>
                    </w:rPr>
                  </w:pPr>
                  <w:r>
                    <w:rPr>
                      <w:rFonts w:cs="Arial"/>
                      <w:sz w:val="20"/>
                      <w:szCs w:val="20"/>
                    </w:rPr>
                    <w:t>XX</w:t>
                  </w:r>
                </w:p>
              </w:tc>
              <w:tc>
                <w:tcPr>
                  <w:tcW w:w="1130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5A26F07" w14:textId="49974C57" w:rsidR="0020461D" w:rsidRPr="00ED4837" w:rsidRDefault="0020461D" w:rsidP="0020461D">
                  <w:pPr>
                    <w:spacing w:line="360" w:lineRule="auto"/>
                    <w:rPr>
                      <w:rFonts w:cs="Arial"/>
                      <w:sz w:val="20"/>
                      <w:szCs w:val="20"/>
                    </w:rPr>
                  </w:pPr>
                </w:p>
              </w:tc>
              <w:tc>
                <w:tcPr>
                  <w:tcW w:w="1107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438A1318" w14:textId="77777777" w:rsidR="0020461D" w:rsidRPr="00ED4837" w:rsidRDefault="0020461D" w:rsidP="0020461D">
                  <w:pPr>
                    <w:spacing w:line="360" w:lineRule="auto"/>
                    <w:rPr>
                      <w:rFonts w:cs="Arial"/>
                      <w:sz w:val="20"/>
                      <w:szCs w:val="20"/>
                    </w:rPr>
                  </w:pPr>
                </w:p>
              </w:tc>
            </w:tr>
            <w:tr w:rsidR="007C5448" w:rsidRPr="00ED4837" w14:paraId="46AD7117" w14:textId="77777777" w:rsidTr="00C9660A">
              <w:trPr>
                <w:jc w:val="right"/>
              </w:trPr>
              <w:tc>
                <w:tcPr>
                  <w:tcW w:w="2310" w:type="dxa"/>
                  <w:vAlign w:val="center"/>
                </w:tcPr>
                <w:p w14:paraId="4C241454" w14:textId="3A4B2458" w:rsidR="007C5448" w:rsidRDefault="007C5448" w:rsidP="0020461D">
                  <w:pPr>
                    <w:spacing w:line="360" w:lineRule="auto"/>
                    <w:rPr>
                      <w:rFonts w:cs="Arial"/>
                      <w:sz w:val="20"/>
                      <w:szCs w:val="20"/>
                    </w:rPr>
                  </w:pPr>
                  <w:r>
                    <w:rPr>
                      <w:rFonts w:cs="Arial"/>
                      <w:sz w:val="20"/>
                      <w:szCs w:val="20"/>
                    </w:rPr>
                    <w:t>7.a Monografia</w:t>
                  </w:r>
                </w:p>
              </w:tc>
              <w:tc>
                <w:tcPr>
                  <w:tcW w:w="77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1F2CC1EB" w14:textId="77777777" w:rsidR="007C5448" w:rsidRPr="00ED4837" w:rsidRDefault="007C5448" w:rsidP="0020461D">
                  <w:pPr>
                    <w:spacing w:line="360" w:lineRule="auto"/>
                    <w:rPr>
                      <w:rFonts w:cs="Arial"/>
                      <w:sz w:val="20"/>
                      <w:szCs w:val="20"/>
                    </w:rPr>
                  </w:pPr>
                </w:p>
              </w:tc>
              <w:tc>
                <w:tcPr>
                  <w:tcW w:w="948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13182153" w14:textId="77777777" w:rsidR="007C5448" w:rsidRPr="00ED4837" w:rsidRDefault="007C5448" w:rsidP="0020461D">
                  <w:pPr>
                    <w:spacing w:line="360" w:lineRule="auto"/>
                    <w:rPr>
                      <w:rFonts w:cs="Arial"/>
                      <w:sz w:val="20"/>
                      <w:szCs w:val="20"/>
                    </w:rPr>
                  </w:pPr>
                </w:p>
              </w:tc>
              <w:tc>
                <w:tcPr>
                  <w:tcW w:w="1063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1FC33589" w14:textId="77777777" w:rsidR="007C5448" w:rsidRPr="00ED4837" w:rsidRDefault="007C5448" w:rsidP="0020461D">
                  <w:pPr>
                    <w:spacing w:line="360" w:lineRule="auto"/>
                    <w:rPr>
                      <w:rFonts w:cs="Arial"/>
                      <w:sz w:val="20"/>
                      <w:szCs w:val="20"/>
                    </w:rPr>
                  </w:pPr>
                </w:p>
              </w:tc>
              <w:tc>
                <w:tcPr>
                  <w:tcW w:w="962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1EE98E15" w14:textId="1E003178" w:rsidR="007C5448" w:rsidRDefault="00C9660A" w:rsidP="0020461D">
                  <w:pPr>
                    <w:spacing w:line="360" w:lineRule="auto"/>
                    <w:rPr>
                      <w:rFonts w:cs="Arial"/>
                      <w:sz w:val="20"/>
                      <w:szCs w:val="20"/>
                    </w:rPr>
                  </w:pPr>
                  <w:r>
                    <w:rPr>
                      <w:rFonts w:cs="Arial"/>
                      <w:sz w:val="20"/>
                      <w:szCs w:val="20"/>
                    </w:rPr>
                    <w:t xml:space="preserve">     XX</w:t>
                  </w:r>
                </w:p>
              </w:tc>
              <w:tc>
                <w:tcPr>
                  <w:tcW w:w="1130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0FC6FC8" w14:textId="46F0049C" w:rsidR="007C5448" w:rsidRDefault="00C9660A" w:rsidP="0020461D">
                  <w:pPr>
                    <w:spacing w:line="360" w:lineRule="auto"/>
                    <w:rPr>
                      <w:rFonts w:cs="Arial"/>
                      <w:sz w:val="20"/>
                      <w:szCs w:val="20"/>
                    </w:rPr>
                  </w:pPr>
                  <w:r>
                    <w:rPr>
                      <w:rFonts w:cs="Arial"/>
                      <w:sz w:val="20"/>
                      <w:szCs w:val="20"/>
                    </w:rPr>
                    <w:t>XX</w:t>
                  </w:r>
                </w:p>
              </w:tc>
              <w:tc>
                <w:tcPr>
                  <w:tcW w:w="1107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6F590F50" w14:textId="77777777" w:rsidR="007C5448" w:rsidRPr="00ED4837" w:rsidRDefault="007C5448" w:rsidP="0020461D">
                  <w:pPr>
                    <w:spacing w:line="360" w:lineRule="auto"/>
                    <w:rPr>
                      <w:rFonts w:cs="Arial"/>
                      <w:sz w:val="20"/>
                      <w:szCs w:val="20"/>
                    </w:rPr>
                  </w:pPr>
                </w:p>
              </w:tc>
            </w:tr>
          </w:tbl>
          <w:p w14:paraId="2B958B1C" w14:textId="77777777" w:rsidR="00C71110" w:rsidRDefault="00C71110" w:rsidP="006E6868">
            <w:pPr>
              <w:pStyle w:val="2LegendaFontedeReferncia"/>
              <w:rPr>
                <w:rFonts w:ascii="Arial" w:hAnsi="Arial" w:cs="Arial"/>
              </w:rPr>
            </w:pPr>
          </w:p>
          <w:p w14:paraId="6EB7B171" w14:textId="77777777" w:rsidR="00A0764A" w:rsidRPr="00A0764A" w:rsidRDefault="00A0764A" w:rsidP="00A0764A">
            <w:pPr>
              <w:pStyle w:val="1CorpodeTexto"/>
            </w:pPr>
          </w:p>
        </w:tc>
      </w:tr>
      <w:tr w:rsidR="00C812FB" w:rsidRPr="00ED4837" w14:paraId="4C0F39FF" w14:textId="77777777" w:rsidTr="00C9660A">
        <w:trPr>
          <w:cantSplit/>
          <w:trHeight w:val="1977"/>
        </w:trPr>
        <w:tc>
          <w:tcPr>
            <w:tcW w:w="8504" w:type="dxa"/>
          </w:tcPr>
          <w:p w14:paraId="1828BA12" w14:textId="67DA74DC" w:rsidR="00C812FB" w:rsidRPr="00A0764A" w:rsidRDefault="00C812FB" w:rsidP="00A0764A">
            <w:pPr>
              <w:pStyle w:val="3TtulodeSeo"/>
              <w:numPr>
                <w:ilvl w:val="1"/>
                <w:numId w:val="1"/>
              </w:numPr>
              <w:spacing w:line="360" w:lineRule="auto"/>
              <w:ind w:left="578" w:hanging="578"/>
              <w:rPr>
                <w:rFonts w:ascii="Arial" w:hAnsi="Arial" w:cs="Arial"/>
              </w:rPr>
            </w:pPr>
            <w:r w:rsidRPr="00ED4837">
              <w:rPr>
                <w:rFonts w:ascii="Arial" w:hAnsi="Arial" w:cs="Arial"/>
              </w:rPr>
              <w:lastRenderedPageBreak/>
              <w:t>Análise de riscos</w:t>
            </w:r>
          </w:p>
          <w:tbl>
            <w:tblPr>
              <w:tblW w:w="0" w:type="auto"/>
              <w:tblLayout w:type="fixed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9778"/>
            </w:tblGrid>
            <w:tr w:rsidR="00C812FB" w:rsidRPr="00ED4837" w14:paraId="14307BCD" w14:textId="77777777" w:rsidTr="00C9660A">
              <w:trPr>
                <w:cantSplit/>
                <w:trHeight w:val="1617"/>
              </w:trPr>
              <w:tc>
                <w:tcPr>
                  <w:tcW w:w="9778" w:type="dxa"/>
                </w:tcPr>
                <w:p w14:paraId="6D770101" w14:textId="750AF73F" w:rsidR="00C812FB" w:rsidRPr="00ED4837" w:rsidRDefault="00C812FB" w:rsidP="00C812FB">
                  <w:pPr>
                    <w:pStyle w:val="Legenda"/>
                    <w:spacing w:before="0" w:after="0"/>
                    <w:rPr>
                      <w:rFonts w:ascii="Arial" w:hAnsi="Arial" w:cs="Arial"/>
                    </w:rPr>
                  </w:pPr>
                  <w:r w:rsidRPr="00ED4837">
                    <w:rPr>
                      <w:rFonts w:ascii="Arial" w:hAnsi="Arial" w:cs="Arial"/>
                    </w:rPr>
                    <w:br w:type="page"/>
                  </w:r>
                </w:p>
                <w:tbl>
                  <w:tblPr>
                    <w:tblW w:w="0" w:type="auto"/>
                    <w:tblLayout w:type="fixed"/>
                    <w:tblCellMar>
                      <w:left w:w="70" w:type="dxa"/>
                      <w:right w:w="7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8504"/>
                  </w:tblGrid>
                  <w:tr w:rsidR="009F0A00" w:rsidRPr="00ED4837" w14:paraId="1250AA32" w14:textId="77777777" w:rsidTr="00C9660A">
                    <w:trPr>
                      <w:cantSplit/>
                      <w:trHeight w:val="1617"/>
                    </w:trPr>
                    <w:tc>
                      <w:tcPr>
                        <w:tcW w:w="8504" w:type="dxa"/>
                      </w:tcPr>
                      <w:p w14:paraId="1F61B337" w14:textId="42AA57B2" w:rsidR="009F0A00" w:rsidRDefault="009F0A00" w:rsidP="009F0A00">
                        <w:pPr>
                          <w:pStyle w:val="Legenda"/>
                          <w:spacing w:before="0" w:after="0"/>
                          <w:rPr>
                            <w:rFonts w:ascii="Arial" w:hAnsi="Arial" w:cs="Arial"/>
                          </w:rPr>
                        </w:pPr>
                        <w:r w:rsidRPr="00ED4837">
                          <w:rPr>
                            <w:rFonts w:ascii="Arial" w:hAnsi="Arial" w:cs="Arial"/>
                          </w:rPr>
                          <w:t xml:space="preserve">Quadro </w:t>
                        </w:r>
                        <w:r w:rsidRPr="00ED4837">
                          <w:rPr>
                            <w:rFonts w:ascii="Arial" w:hAnsi="Arial" w:cs="Arial"/>
                          </w:rPr>
                          <w:fldChar w:fldCharType="begin"/>
                        </w:r>
                        <w:r w:rsidRPr="00ED4837">
                          <w:rPr>
                            <w:rFonts w:ascii="Arial" w:hAnsi="Arial" w:cs="Arial"/>
                          </w:rPr>
                          <w:instrText xml:space="preserve"> SEQ Quadro \* ARABIC </w:instrText>
                        </w:r>
                        <w:r w:rsidRPr="00ED4837">
                          <w:rPr>
                            <w:rFonts w:ascii="Arial" w:hAnsi="Arial" w:cs="Arial"/>
                          </w:rPr>
                          <w:fldChar w:fldCharType="separate"/>
                        </w:r>
                        <w:r w:rsidR="00A227CA">
                          <w:rPr>
                            <w:rFonts w:ascii="Arial" w:hAnsi="Arial" w:cs="Arial"/>
                            <w:noProof/>
                          </w:rPr>
                          <w:t>3</w:t>
                        </w:r>
                        <w:r w:rsidRPr="00ED4837">
                          <w:rPr>
                            <w:rFonts w:ascii="Arial" w:hAnsi="Arial" w:cs="Arial"/>
                          </w:rPr>
                          <w:fldChar w:fldCharType="end"/>
                        </w:r>
                        <w:r w:rsidRPr="00ED4837">
                          <w:rPr>
                            <w:rFonts w:ascii="Arial" w:hAnsi="Arial" w:cs="Arial"/>
                          </w:rPr>
                          <w:t>. Análise de riscos</w:t>
                        </w:r>
                      </w:p>
                      <w:tbl>
                        <w:tblPr>
                          <w:tblW w:w="0" w:type="auto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CellMar>
                            <w:left w:w="70" w:type="dxa"/>
                            <w:right w:w="7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1614"/>
                          <w:gridCol w:w="1615"/>
                          <w:gridCol w:w="1615"/>
                          <w:gridCol w:w="1615"/>
                          <w:gridCol w:w="1615"/>
                        </w:tblGrid>
                        <w:tr w:rsidR="007C5448" w:rsidRPr="00ED4837" w14:paraId="35FD8395" w14:textId="77777777" w:rsidTr="00C9660A">
                          <w:trPr>
                            <w:trHeight w:val="964"/>
                          </w:trPr>
                          <w:tc>
                            <w:tcPr>
                              <w:tcW w:w="1614" w:type="dxa"/>
                            </w:tcPr>
                            <w:p w14:paraId="02251708" w14:textId="77777777" w:rsidR="009F0A00" w:rsidRPr="00ED4837" w:rsidRDefault="009F0A00" w:rsidP="009F0A00">
                              <w:pPr>
                                <w:pStyle w:val="2Textodetabela"/>
                                <w:spacing w:line="360" w:lineRule="auto"/>
                                <w:rPr>
                                  <w:rFonts w:ascii="Arial" w:hAnsi="Arial" w:cs="Arial"/>
                                  <w:b/>
                                  <w:bCs/>
                                </w:rPr>
                              </w:pPr>
                              <w:r w:rsidRPr="00ED4837">
                                <w:rPr>
                                  <w:rFonts w:ascii="Arial" w:hAnsi="Arial" w:cs="Arial"/>
                                  <w:b/>
                                  <w:bCs/>
                                </w:rPr>
                                <w:t>Risco</w:t>
                              </w:r>
                            </w:p>
                          </w:tc>
                          <w:tc>
                            <w:tcPr>
                              <w:tcW w:w="1615" w:type="dxa"/>
                            </w:tcPr>
                            <w:p w14:paraId="63F13D69" w14:textId="77777777" w:rsidR="009F0A00" w:rsidRPr="00ED4837" w:rsidRDefault="009F0A00" w:rsidP="009F0A00">
                              <w:pPr>
                                <w:pStyle w:val="2Textodetabela"/>
                                <w:spacing w:line="360" w:lineRule="auto"/>
                                <w:rPr>
                                  <w:rFonts w:ascii="Arial" w:hAnsi="Arial" w:cs="Arial"/>
                                  <w:b/>
                                  <w:bCs/>
                                  <w:sz w:val="20"/>
                                  <w:szCs w:val="16"/>
                                </w:rPr>
                              </w:pPr>
                              <w:r w:rsidRPr="00ED4837">
                                <w:rPr>
                                  <w:rFonts w:ascii="Arial" w:hAnsi="Arial" w:cs="Arial"/>
                                  <w:b/>
                                  <w:bCs/>
                                  <w:sz w:val="20"/>
                                  <w:szCs w:val="16"/>
                                </w:rPr>
                                <w:t>Probabilidade</w:t>
                              </w:r>
                            </w:p>
                          </w:tc>
                          <w:tc>
                            <w:tcPr>
                              <w:tcW w:w="1615" w:type="dxa"/>
                            </w:tcPr>
                            <w:p w14:paraId="38CDC521" w14:textId="77777777" w:rsidR="009F0A00" w:rsidRPr="00ED4837" w:rsidRDefault="009F0A00" w:rsidP="009F0A00">
                              <w:pPr>
                                <w:pStyle w:val="2Textodetabela"/>
                                <w:spacing w:line="360" w:lineRule="auto"/>
                                <w:rPr>
                                  <w:rFonts w:ascii="Arial" w:hAnsi="Arial" w:cs="Arial"/>
                                  <w:b/>
                                  <w:bCs/>
                                  <w:sz w:val="20"/>
                                  <w:szCs w:val="16"/>
                                </w:rPr>
                              </w:pPr>
                              <w:r w:rsidRPr="00ED4837">
                                <w:rPr>
                                  <w:rFonts w:ascii="Arial" w:hAnsi="Arial" w:cs="Arial"/>
                                  <w:b/>
                                  <w:bCs/>
                                  <w:sz w:val="20"/>
                                  <w:szCs w:val="16"/>
                                </w:rPr>
                                <w:t>Impacto</w:t>
                              </w:r>
                            </w:p>
                          </w:tc>
                          <w:tc>
                            <w:tcPr>
                              <w:tcW w:w="1615" w:type="dxa"/>
                            </w:tcPr>
                            <w:p w14:paraId="4910679E" w14:textId="77777777" w:rsidR="009F0A00" w:rsidRPr="00ED4837" w:rsidRDefault="009F0A00" w:rsidP="009F0A00">
                              <w:pPr>
                                <w:pStyle w:val="2Textodetabela"/>
                                <w:spacing w:line="360" w:lineRule="auto"/>
                                <w:rPr>
                                  <w:rFonts w:ascii="Arial" w:hAnsi="Arial" w:cs="Arial"/>
                                  <w:b/>
                                  <w:bCs/>
                                  <w:sz w:val="20"/>
                                  <w:szCs w:val="16"/>
                                </w:rPr>
                              </w:pPr>
                              <w:r w:rsidRPr="00ED4837">
                                <w:rPr>
                                  <w:rFonts w:ascii="Arial" w:hAnsi="Arial" w:cs="Arial"/>
                                  <w:b/>
                                  <w:bCs/>
                                  <w:sz w:val="20"/>
                                  <w:szCs w:val="16"/>
                                </w:rPr>
                                <w:t>Gatilho</w:t>
                              </w:r>
                            </w:p>
                          </w:tc>
                          <w:tc>
                            <w:tcPr>
                              <w:tcW w:w="1615" w:type="dxa"/>
                            </w:tcPr>
                            <w:p w14:paraId="1563F011" w14:textId="77777777" w:rsidR="009F0A00" w:rsidRPr="00ED4837" w:rsidRDefault="009F0A00" w:rsidP="009F0A00">
                              <w:pPr>
                                <w:pStyle w:val="2Textodetabela"/>
                                <w:spacing w:line="360" w:lineRule="auto"/>
                                <w:rPr>
                                  <w:rFonts w:ascii="Arial" w:hAnsi="Arial" w:cs="Arial"/>
                                  <w:b/>
                                  <w:bCs/>
                                  <w:sz w:val="20"/>
                                  <w:szCs w:val="16"/>
                                </w:rPr>
                              </w:pPr>
                              <w:r w:rsidRPr="00ED4837">
                                <w:rPr>
                                  <w:rFonts w:ascii="Arial" w:hAnsi="Arial" w:cs="Arial"/>
                                  <w:b/>
                                  <w:bCs/>
                                  <w:sz w:val="20"/>
                                  <w:szCs w:val="16"/>
                                </w:rPr>
                                <w:t>Plano de contingência</w:t>
                              </w:r>
                            </w:p>
                          </w:tc>
                        </w:tr>
                        <w:tr w:rsidR="007C5448" w:rsidRPr="00ED4837" w14:paraId="74996EF6" w14:textId="77777777" w:rsidTr="00C9660A">
                          <w:tc>
                            <w:tcPr>
                              <w:tcW w:w="1614" w:type="dxa"/>
                            </w:tcPr>
                            <w:p w14:paraId="1496ECE0" w14:textId="0F7D2810" w:rsidR="009F0A00" w:rsidRPr="00ED4837" w:rsidRDefault="007C5448" w:rsidP="009F0A00">
                              <w:pPr>
                                <w:pStyle w:val="2Textodetabela"/>
                                <w:numPr>
                                  <w:ilvl w:val="0"/>
                                  <w:numId w:val="4"/>
                                </w:numPr>
                                <w:tabs>
                                  <w:tab w:val="clear" w:pos="720"/>
                                  <w:tab w:val="num" w:pos="285"/>
                                </w:tabs>
                                <w:spacing w:line="360" w:lineRule="auto"/>
                                <w:ind w:left="285" w:hanging="285"/>
                                <w:jc w:val="center"/>
                                <w:rPr>
                                  <w:rFonts w:ascii="Arial" w:hAnsi="Arial" w:cs="Arial"/>
                                  <w:sz w:val="20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16"/>
                                </w:rPr>
                                <w:t>Dispositivo alvo não comporte arquitetura de validação</w:t>
                              </w:r>
                            </w:p>
                          </w:tc>
                          <w:tc>
                            <w:tcPr>
                              <w:tcW w:w="1615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D0A0D10" w14:textId="77777777" w:rsidR="009F0A00" w:rsidRPr="00ED4837" w:rsidRDefault="009F0A00" w:rsidP="009F0A00">
                              <w:pPr>
                                <w:pStyle w:val="2Textodetabela"/>
                                <w:spacing w:line="360" w:lineRule="auto"/>
                                <w:jc w:val="center"/>
                                <w:rPr>
                                  <w:rFonts w:ascii="Arial" w:hAnsi="Arial" w:cs="Arial"/>
                                  <w:sz w:val="20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16"/>
                                </w:rPr>
                                <w:t>Baixa</w:t>
                              </w:r>
                            </w:p>
                          </w:tc>
                          <w:tc>
                            <w:tcPr>
                              <w:tcW w:w="1615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5A407CA" w14:textId="77777777" w:rsidR="009F0A00" w:rsidRPr="00ED4837" w:rsidRDefault="009F0A00" w:rsidP="009F0A00">
                              <w:pPr>
                                <w:pStyle w:val="2Textodetabela"/>
                                <w:spacing w:line="360" w:lineRule="auto"/>
                                <w:jc w:val="center"/>
                                <w:rPr>
                                  <w:rFonts w:ascii="Arial" w:hAnsi="Arial" w:cs="Arial"/>
                                  <w:sz w:val="20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16"/>
                                </w:rPr>
                                <w:t>Médio</w:t>
                              </w:r>
                            </w:p>
                          </w:tc>
                          <w:tc>
                            <w:tcPr>
                              <w:tcW w:w="1615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0CB964C" w14:textId="4F76A63C" w:rsidR="009F0A00" w:rsidRPr="00ED4837" w:rsidRDefault="007C5448" w:rsidP="009F0A00">
                              <w:pPr>
                                <w:pStyle w:val="2Textodetabela"/>
                                <w:spacing w:line="360" w:lineRule="auto"/>
                                <w:jc w:val="center"/>
                                <w:rPr>
                                  <w:rFonts w:ascii="Arial" w:hAnsi="Arial" w:cs="Arial"/>
                                  <w:sz w:val="20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16"/>
                                </w:rPr>
                                <w:t>Dispositivo alvo não possui recursos necessários para a síntese da arquitetura de validação física.</w:t>
                              </w:r>
                            </w:p>
                          </w:tc>
                          <w:tc>
                            <w:tcPr>
                              <w:tcW w:w="1615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D5180C8" w14:textId="15D41D06" w:rsidR="009F0A00" w:rsidRPr="00ED4837" w:rsidRDefault="007C5448" w:rsidP="009F0A00">
                              <w:pPr>
                                <w:pStyle w:val="2Textodetabela"/>
                                <w:spacing w:line="360" w:lineRule="auto"/>
                                <w:jc w:val="center"/>
                                <w:rPr>
                                  <w:rFonts w:ascii="Arial" w:hAnsi="Arial" w:cs="Arial"/>
                                  <w:sz w:val="20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16"/>
                                </w:rPr>
                                <w:t>Gerar a arquitetura para um dispositivo com mais recursos e validar por meio de simulação.</w:t>
                              </w:r>
                            </w:p>
                          </w:tc>
                        </w:tr>
                      </w:tbl>
                      <w:p w14:paraId="02D3CC48" w14:textId="77777777" w:rsidR="009F0A00" w:rsidRPr="00ED4837" w:rsidRDefault="009F0A00" w:rsidP="009F0A00">
                        <w:pPr>
                          <w:pStyle w:val="2LegendaFontedeReferncia"/>
                          <w:rPr>
                            <w:rFonts w:ascii="Arial" w:hAnsi="Arial" w:cs="Arial"/>
                          </w:rPr>
                        </w:pPr>
                      </w:p>
                    </w:tc>
                  </w:tr>
                </w:tbl>
                <w:p w14:paraId="3B9DF0F2" w14:textId="77777777" w:rsidR="009F0A00" w:rsidRPr="006A78AA" w:rsidRDefault="009F0A00" w:rsidP="009F0A00"/>
                <w:p w14:paraId="399B419A" w14:textId="77777777" w:rsidR="00C812FB" w:rsidRPr="00ED4837" w:rsidRDefault="00C812FB" w:rsidP="00C812FB">
                  <w:pPr>
                    <w:pStyle w:val="2LegendaFontedeReferncia"/>
                    <w:rPr>
                      <w:rFonts w:ascii="Arial" w:hAnsi="Arial" w:cs="Arial"/>
                    </w:rPr>
                  </w:pPr>
                </w:p>
              </w:tc>
            </w:tr>
          </w:tbl>
          <w:p w14:paraId="6F87E954" w14:textId="77777777" w:rsidR="00C812FB" w:rsidRPr="00C812FB" w:rsidRDefault="00C812FB" w:rsidP="00C812FB">
            <w:pPr>
              <w:pStyle w:val="1CorpodeTexto"/>
            </w:pPr>
          </w:p>
        </w:tc>
      </w:tr>
    </w:tbl>
    <w:p w14:paraId="7A6B3480" w14:textId="77777777" w:rsidR="00A0764A" w:rsidRDefault="00A0764A" w:rsidP="00C71110">
      <w:pPr>
        <w:pStyle w:val="7Ps-textoTtulodeRefernciaseGlossrio"/>
        <w:spacing w:after="120"/>
        <w:jc w:val="center"/>
        <w:rPr>
          <w:ins w:id="8" w:author="Joao Heitor Zabel da Rocha" w:date="2023-11-28T12:36:00Z"/>
          <w:rFonts w:ascii="Arial" w:hAnsi="Arial" w:cs="Arial"/>
        </w:rPr>
      </w:pPr>
      <w:bookmarkStart w:id="9" w:name="_Toc240698164"/>
    </w:p>
    <w:p w14:paraId="5C51B3CE" w14:textId="77777777" w:rsidR="004830C3" w:rsidRDefault="004830C3" w:rsidP="004830C3">
      <w:pPr>
        <w:pStyle w:val="1CorpodeTexto"/>
        <w:rPr>
          <w:ins w:id="10" w:author="Joao Heitor Zabel da Rocha" w:date="2023-11-28T12:36:00Z"/>
        </w:rPr>
      </w:pPr>
    </w:p>
    <w:p w14:paraId="3050E49D" w14:textId="77777777" w:rsidR="004830C3" w:rsidRDefault="004830C3" w:rsidP="004830C3">
      <w:pPr>
        <w:pStyle w:val="1CorpodeTexto"/>
        <w:rPr>
          <w:ins w:id="11" w:author="Joao Heitor Zabel da Rocha" w:date="2023-11-28T12:36:00Z"/>
        </w:rPr>
      </w:pPr>
    </w:p>
    <w:p w14:paraId="04E22372" w14:textId="2FB2D45B" w:rsidR="004830C3" w:rsidRPr="004830C3" w:rsidDel="00196A8B" w:rsidRDefault="004830C3">
      <w:pPr>
        <w:pStyle w:val="1CorpodeTexto"/>
        <w:rPr>
          <w:del w:id="12" w:author="Joao Heitor Zabel da Rocha" w:date="2023-11-28T15:12:00Z"/>
          <w:rPrChange w:id="13" w:author="Joao Heitor Zabel da Rocha" w:date="2023-11-28T12:36:00Z">
            <w:rPr>
              <w:del w:id="14" w:author="Joao Heitor Zabel da Rocha" w:date="2023-11-28T15:12:00Z"/>
              <w:rFonts w:ascii="Arial" w:hAnsi="Arial" w:cs="Arial"/>
            </w:rPr>
          </w:rPrChange>
        </w:rPr>
        <w:pPrChange w:id="15" w:author="Joao Heitor Zabel da Rocha" w:date="2023-11-28T12:36:00Z">
          <w:pPr>
            <w:pStyle w:val="7Ps-textoTtulodeRefernciaseGlossrio"/>
            <w:spacing w:after="120"/>
            <w:jc w:val="center"/>
          </w:pPr>
        </w:pPrChange>
      </w:pPr>
    </w:p>
    <w:p w14:paraId="0C9B4FA0" w14:textId="7A897AD3" w:rsidR="009F0A00" w:rsidDel="00196A8B" w:rsidRDefault="009F0A00" w:rsidP="009F0A00">
      <w:pPr>
        <w:pStyle w:val="1CorpodeTexto"/>
        <w:rPr>
          <w:ins w:id="16" w:author="Felipe Viel" w:date="2023-11-28T10:26:00Z"/>
          <w:del w:id="17" w:author="Joao Heitor Zabel da Rocha" w:date="2023-11-28T15:12:00Z"/>
        </w:rPr>
      </w:pPr>
    </w:p>
    <w:p w14:paraId="57CE4B45" w14:textId="0739F3B5" w:rsidR="00DB52F3" w:rsidDel="00196A8B" w:rsidRDefault="00DB52F3" w:rsidP="009F0A00">
      <w:pPr>
        <w:pStyle w:val="1CorpodeTexto"/>
        <w:rPr>
          <w:del w:id="18" w:author="Joao Heitor Zabel da Rocha" w:date="2023-11-28T15:12:00Z"/>
        </w:rPr>
      </w:pPr>
    </w:p>
    <w:p w14:paraId="69C1E19B" w14:textId="55470E64" w:rsidR="009F0A00" w:rsidDel="00196A8B" w:rsidRDefault="009F0A00" w:rsidP="009F0A00">
      <w:pPr>
        <w:pStyle w:val="1CorpodeTexto"/>
        <w:rPr>
          <w:del w:id="19" w:author="Joao Heitor Zabel da Rocha" w:date="2023-11-28T15:12:00Z"/>
        </w:rPr>
      </w:pPr>
    </w:p>
    <w:p w14:paraId="1A60D8F7" w14:textId="21D4C3E0" w:rsidR="00C71110" w:rsidRPr="00ED4837" w:rsidRDefault="00C71110" w:rsidP="00C71110">
      <w:pPr>
        <w:pStyle w:val="7Ps-textoTtulodeRefernciaseGlossrio"/>
        <w:spacing w:after="120"/>
        <w:jc w:val="center"/>
        <w:rPr>
          <w:rFonts w:ascii="Arial" w:hAnsi="Arial" w:cs="Arial"/>
        </w:rPr>
      </w:pPr>
      <w:commentRangeStart w:id="20"/>
      <w:r w:rsidRPr="00ED4837">
        <w:rPr>
          <w:rFonts w:ascii="Arial" w:hAnsi="Arial" w:cs="Arial"/>
        </w:rPr>
        <w:t>REFERÊNCIAS</w:t>
      </w:r>
      <w:bookmarkEnd w:id="9"/>
      <w:commentRangeEnd w:id="20"/>
      <w:r w:rsidR="00FC3A1B">
        <w:rPr>
          <w:rStyle w:val="Refdecomentrio"/>
          <w:rFonts w:ascii="Arial" w:eastAsiaTheme="minorHAnsi" w:hAnsi="Arial" w:cstheme="minorBidi"/>
          <w:b w:val="0"/>
          <w:caps w:val="0"/>
          <w:lang w:eastAsia="en-US"/>
        </w:rPr>
        <w:commentReference w:id="20"/>
      </w:r>
    </w:p>
    <w:p w14:paraId="30E1BF0C" w14:textId="77777777" w:rsidR="001A7FC1" w:rsidRDefault="001A7FC1"/>
    <w:p w14:paraId="1FEC5C26" w14:textId="1B290C09" w:rsidR="004830C3" w:rsidRDefault="004830C3" w:rsidP="004830C3">
      <w:r>
        <w:t xml:space="preserve">GÉRON, </w:t>
      </w:r>
      <w:proofErr w:type="spellStart"/>
      <w:r>
        <w:t>Aurélien</w:t>
      </w:r>
      <w:proofErr w:type="spellEnd"/>
      <w:r>
        <w:t xml:space="preserve">. Mãos à obra: aprendizado de máquina com </w:t>
      </w:r>
      <w:proofErr w:type="spellStart"/>
      <w:r>
        <w:t>Scikit-Learn</w:t>
      </w:r>
      <w:proofErr w:type="spellEnd"/>
      <w:r>
        <w:t xml:space="preserve">, </w:t>
      </w:r>
      <w:proofErr w:type="spellStart"/>
      <w:r>
        <w:t>Keras</w:t>
      </w:r>
      <w:proofErr w:type="spellEnd"/>
      <w:r>
        <w:t xml:space="preserve"> &amp; </w:t>
      </w:r>
      <w:proofErr w:type="spellStart"/>
      <w:r>
        <w:t>TensorFlow</w:t>
      </w:r>
      <w:proofErr w:type="spellEnd"/>
      <w:r>
        <w:t>: conceitos, ferramentas e técnicas para a construção de sistemas inteligentes. 2. ed. São Paulo: Alta Books, 2021.</w:t>
      </w:r>
    </w:p>
    <w:p w14:paraId="4997DD6B" w14:textId="77777777" w:rsidR="004830C3" w:rsidRDefault="004830C3" w:rsidP="004830C3"/>
    <w:p w14:paraId="621633E0" w14:textId="77777777" w:rsidR="004830C3" w:rsidRDefault="004830C3" w:rsidP="004830C3">
      <w:r>
        <w:t xml:space="preserve">MITCHELL, Tom M. Machine Learning. 1. ed. Portland: McGraw-Hill </w:t>
      </w:r>
      <w:proofErr w:type="spellStart"/>
      <w:r>
        <w:t>Education</w:t>
      </w:r>
      <w:proofErr w:type="spellEnd"/>
      <w:r>
        <w:t>, 1997.</w:t>
      </w:r>
    </w:p>
    <w:p w14:paraId="08D108B2" w14:textId="77777777" w:rsidR="004830C3" w:rsidRDefault="004830C3" w:rsidP="004830C3"/>
    <w:p w14:paraId="564752DA" w14:textId="77777777" w:rsidR="004830C3" w:rsidRDefault="004830C3" w:rsidP="004830C3">
      <w:r>
        <w:t xml:space="preserve">THEOBALD, Oliver. Machine Learning for Absolute </w:t>
      </w:r>
      <w:proofErr w:type="spellStart"/>
      <w:r>
        <w:t>Beginners</w:t>
      </w:r>
      <w:proofErr w:type="spellEnd"/>
      <w:r>
        <w:t xml:space="preserve">: A </w:t>
      </w:r>
      <w:proofErr w:type="spellStart"/>
      <w:r>
        <w:t>Plain</w:t>
      </w:r>
      <w:proofErr w:type="spellEnd"/>
      <w:r>
        <w:t xml:space="preserve"> </w:t>
      </w:r>
      <w:proofErr w:type="spellStart"/>
      <w:r>
        <w:t>English</w:t>
      </w:r>
      <w:proofErr w:type="spellEnd"/>
      <w:r>
        <w:t xml:space="preserve"> </w:t>
      </w:r>
      <w:proofErr w:type="spellStart"/>
      <w:r>
        <w:t>Introduction</w:t>
      </w:r>
      <w:proofErr w:type="spellEnd"/>
      <w:r>
        <w:t xml:space="preserve">. 3. ed. </w:t>
      </w:r>
      <w:proofErr w:type="spellStart"/>
      <w:r>
        <w:t>Scatterplot</w:t>
      </w:r>
      <w:proofErr w:type="spellEnd"/>
      <w:r>
        <w:t xml:space="preserve"> Press, 2017.</w:t>
      </w:r>
    </w:p>
    <w:p w14:paraId="09426C43" w14:textId="77777777" w:rsidR="004830C3" w:rsidRDefault="004830C3" w:rsidP="004830C3"/>
    <w:p w14:paraId="543FEB81" w14:textId="77777777" w:rsidR="004830C3" w:rsidRDefault="004830C3" w:rsidP="004830C3">
      <w:r>
        <w:lastRenderedPageBreak/>
        <w:t xml:space="preserve">DESCHAMPS, Jean-Pierre; SUTTER, Gustavo D.; </w:t>
      </w:r>
      <w:r w:rsidRPr="00101D63">
        <w:rPr>
          <w:u w:val="single"/>
        </w:rPr>
        <w:t>CANTÓ</w:t>
      </w:r>
      <w:r>
        <w:t xml:space="preserve">, Enrique. </w:t>
      </w:r>
      <w:proofErr w:type="spellStart"/>
      <w:r>
        <w:t>Guide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FPGA </w:t>
      </w:r>
      <w:proofErr w:type="spellStart"/>
      <w:r>
        <w:t>Implementation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Arithmetic</w:t>
      </w:r>
      <w:proofErr w:type="spellEnd"/>
      <w:r>
        <w:t xml:space="preserve"> </w:t>
      </w:r>
      <w:proofErr w:type="spellStart"/>
      <w:r>
        <w:t>Functions</w:t>
      </w:r>
      <w:proofErr w:type="spellEnd"/>
      <w:r>
        <w:t>. 1. ed. Madrid: Springer Science, 2012.</w:t>
      </w:r>
    </w:p>
    <w:p w14:paraId="333A914D" w14:textId="77777777" w:rsidR="004830C3" w:rsidRDefault="004830C3" w:rsidP="004830C3"/>
    <w:p w14:paraId="52084380" w14:textId="19D0BDAB" w:rsidR="00C3623E" w:rsidRDefault="004830C3" w:rsidP="0018421D">
      <w:r>
        <w:t xml:space="preserve">BAILEY, Donald G. Design for </w:t>
      </w:r>
      <w:proofErr w:type="spellStart"/>
      <w:r>
        <w:t>Embedded</w:t>
      </w:r>
      <w:proofErr w:type="spellEnd"/>
      <w:r>
        <w:t xml:space="preserve"> </w:t>
      </w:r>
      <w:proofErr w:type="spellStart"/>
      <w:r>
        <w:t>Image</w:t>
      </w:r>
      <w:proofErr w:type="spellEnd"/>
      <w:r>
        <w:t xml:space="preserve"> </w:t>
      </w:r>
      <w:proofErr w:type="spellStart"/>
      <w:r>
        <w:t>Processing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FPGAs</w:t>
      </w:r>
      <w:proofErr w:type="spellEnd"/>
      <w:r>
        <w:t xml:space="preserve">. 1. ed. Singapore: John </w:t>
      </w:r>
      <w:proofErr w:type="spellStart"/>
      <w:r>
        <w:t>Wiley</w:t>
      </w:r>
      <w:proofErr w:type="spellEnd"/>
      <w:r>
        <w:t xml:space="preserve"> &amp; Sons, 2011.</w:t>
      </w:r>
    </w:p>
    <w:p w14:paraId="5A3DF366" w14:textId="77777777" w:rsidR="004830C3" w:rsidRDefault="004830C3" w:rsidP="0018421D"/>
    <w:p w14:paraId="39641641" w14:textId="50437410" w:rsidR="004830C3" w:rsidRPr="004830C3" w:rsidRDefault="004830C3" w:rsidP="004830C3">
      <w:pPr>
        <w:rPr>
          <w:lang w:val="en-US"/>
        </w:rPr>
      </w:pPr>
      <w:r w:rsidRPr="004830C3">
        <w:rPr>
          <w:lang w:val="en-US"/>
        </w:rPr>
        <w:t>K</w:t>
      </w:r>
      <w:r w:rsidR="00AD195C">
        <w:rPr>
          <w:lang w:val="en-US"/>
        </w:rPr>
        <w:t>HAWAJA</w:t>
      </w:r>
      <w:r w:rsidRPr="004830C3">
        <w:rPr>
          <w:lang w:val="en-US"/>
        </w:rPr>
        <w:t xml:space="preserve">, S. G.; </w:t>
      </w:r>
      <w:r w:rsidR="00AD195C" w:rsidRPr="004830C3">
        <w:rPr>
          <w:lang w:val="en-US"/>
        </w:rPr>
        <w:t>T</w:t>
      </w:r>
      <w:r w:rsidR="00AD195C">
        <w:rPr>
          <w:lang w:val="en-US"/>
        </w:rPr>
        <w:t>ARIQ</w:t>
      </w:r>
      <w:r w:rsidRPr="004830C3">
        <w:rPr>
          <w:lang w:val="en-US"/>
        </w:rPr>
        <w:t xml:space="preserve">, R.; </w:t>
      </w:r>
      <w:r w:rsidR="00AD195C">
        <w:rPr>
          <w:lang w:val="en-US"/>
        </w:rPr>
        <w:t>AKRAM</w:t>
      </w:r>
      <w:r w:rsidRPr="004830C3">
        <w:rPr>
          <w:lang w:val="en-US"/>
        </w:rPr>
        <w:t xml:space="preserve">, M. U.; </w:t>
      </w:r>
      <w:r w:rsidR="00AD195C" w:rsidRPr="004830C3">
        <w:rPr>
          <w:lang w:val="en-US"/>
        </w:rPr>
        <w:t>H</w:t>
      </w:r>
      <w:r w:rsidR="00AD195C">
        <w:rPr>
          <w:lang w:val="en-US"/>
        </w:rPr>
        <w:t>USSAIN</w:t>
      </w:r>
      <w:r w:rsidRPr="004830C3">
        <w:rPr>
          <w:lang w:val="en-US"/>
        </w:rPr>
        <w:t>, F. (2022). Reconfigurable Architecture for Real-time Decoding of Canonical Huffman Codes. In: 2nd International Conference on Digital Futures and Transformative Technologies. DOI: 10.1109.</w:t>
      </w:r>
    </w:p>
    <w:p w14:paraId="4FB67F0C" w14:textId="77777777" w:rsidR="004830C3" w:rsidRPr="004830C3" w:rsidRDefault="004830C3" w:rsidP="004830C3">
      <w:pPr>
        <w:rPr>
          <w:lang w:val="en-US"/>
        </w:rPr>
      </w:pPr>
    </w:p>
    <w:p w14:paraId="31D4DBA5" w14:textId="2D41E388" w:rsidR="004830C3" w:rsidRDefault="0054165C" w:rsidP="004830C3">
      <w:pPr>
        <w:rPr>
          <w:ins w:id="21" w:author="Joao Heitor Zabel da Rocha" w:date="2023-11-28T15:12:00Z"/>
          <w:lang w:val="en-US"/>
        </w:rPr>
      </w:pPr>
      <w:r w:rsidRPr="0054165C">
        <w:rPr>
          <w:lang w:val="en-US"/>
        </w:rPr>
        <w:t xml:space="preserve">FUKUSHIMA, K. </w:t>
      </w:r>
      <w:proofErr w:type="spellStart"/>
      <w:r w:rsidRPr="0054165C">
        <w:rPr>
          <w:lang w:val="en-US"/>
        </w:rPr>
        <w:t>Neocognitron</w:t>
      </w:r>
      <w:proofErr w:type="spellEnd"/>
      <w:r w:rsidRPr="0054165C">
        <w:rPr>
          <w:lang w:val="en-US"/>
        </w:rPr>
        <w:t>: A self-organizing neural network model for a mechanism of pattern recognition unaffected by shift in position. Biological Cybernetics, v. 36, n. 4, p. 193–202, abr. 1980.</w:t>
      </w:r>
    </w:p>
    <w:p w14:paraId="4364554E" w14:textId="77777777" w:rsidR="00196A8B" w:rsidRPr="004830C3" w:rsidRDefault="00196A8B" w:rsidP="004830C3">
      <w:pPr>
        <w:rPr>
          <w:lang w:val="en-US"/>
        </w:rPr>
      </w:pPr>
    </w:p>
    <w:p w14:paraId="4DFB1A3D" w14:textId="4ECAAE5F" w:rsidR="004830C3" w:rsidRPr="004830C3" w:rsidRDefault="004830C3" w:rsidP="004830C3">
      <w:pPr>
        <w:rPr>
          <w:lang w:val="en-US"/>
        </w:rPr>
      </w:pPr>
      <w:r w:rsidRPr="004830C3">
        <w:rPr>
          <w:lang w:val="en-US"/>
        </w:rPr>
        <w:t xml:space="preserve">NI SIYU; HUANG CHAO; GENGSHENG CHEN. A layer-based structured design of CNN on FPGA. In: 2017 IEEE 12th International Conference on ASIC (ASICON). </w:t>
      </w:r>
      <w:proofErr w:type="spellStart"/>
      <w:r w:rsidRPr="004830C3">
        <w:rPr>
          <w:lang w:val="en-US"/>
        </w:rPr>
        <w:t>Disponível</w:t>
      </w:r>
      <w:proofErr w:type="spellEnd"/>
      <w:r w:rsidRPr="004830C3">
        <w:rPr>
          <w:lang w:val="en-US"/>
        </w:rPr>
        <w:t xml:space="preserve"> </w:t>
      </w:r>
      <w:proofErr w:type="spellStart"/>
      <w:r w:rsidRPr="004830C3">
        <w:rPr>
          <w:lang w:val="en-US"/>
        </w:rPr>
        <w:t>em</w:t>
      </w:r>
      <w:proofErr w:type="spellEnd"/>
      <w:r w:rsidRPr="004830C3">
        <w:rPr>
          <w:lang w:val="en-US"/>
        </w:rPr>
        <w:t>: https://ieeexplore.ieee.org/document/8252656</w:t>
      </w:r>
      <w:r>
        <w:rPr>
          <w:lang w:val="en-US"/>
        </w:rPr>
        <w:t xml:space="preserve"> </w:t>
      </w:r>
      <w:proofErr w:type="spellStart"/>
      <w:r w:rsidRPr="004830C3">
        <w:rPr>
          <w:lang w:val="en-US"/>
        </w:rPr>
        <w:t>Acesso</w:t>
      </w:r>
      <w:proofErr w:type="spellEnd"/>
      <w:r w:rsidRPr="004830C3">
        <w:rPr>
          <w:lang w:val="en-US"/>
        </w:rPr>
        <w:t xml:space="preserve"> </w:t>
      </w:r>
      <w:proofErr w:type="spellStart"/>
      <w:r w:rsidRPr="004830C3">
        <w:rPr>
          <w:lang w:val="en-US"/>
        </w:rPr>
        <w:t>em</w:t>
      </w:r>
      <w:proofErr w:type="spellEnd"/>
      <w:r w:rsidRPr="004830C3">
        <w:rPr>
          <w:lang w:val="en-US"/>
        </w:rPr>
        <w:t xml:space="preserve">: 28 </w:t>
      </w:r>
      <w:proofErr w:type="spellStart"/>
      <w:r w:rsidRPr="004830C3">
        <w:rPr>
          <w:lang w:val="en-US"/>
        </w:rPr>
        <w:t>nov.</w:t>
      </w:r>
      <w:proofErr w:type="spellEnd"/>
      <w:r w:rsidRPr="004830C3">
        <w:rPr>
          <w:lang w:val="en-US"/>
        </w:rPr>
        <w:t xml:space="preserve"> 2023.</w:t>
      </w:r>
    </w:p>
    <w:p w14:paraId="352A7312" w14:textId="77777777" w:rsidR="004830C3" w:rsidRPr="004830C3" w:rsidRDefault="004830C3" w:rsidP="004830C3">
      <w:pPr>
        <w:rPr>
          <w:lang w:val="en-US"/>
        </w:rPr>
      </w:pPr>
    </w:p>
    <w:p w14:paraId="330635B5" w14:textId="41B42554" w:rsidR="0054165C" w:rsidRDefault="0054165C" w:rsidP="004830C3">
      <w:pPr>
        <w:rPr>
          <w:ins w:id="22" w:author="Joao Heitor Zabel da Rocha" w:date="2023-11-28T14:40:00Z"/>
          <w:lang w:val="en-US"/>
        </w:rPr>
      </w:pPr>
      <w:r w:rsidRPr="0054165C">
        <w:rPr>
          <w:lang w:val="en-US"/>
        </w:rPr>
        <w:t>ZHANG, C. et al. Optimizing FPGA-based Accelerator Design for Deep Convolutional Neural Networks. Proceedings of the 2015 ACM/SIGDA International Symposium on Field-Programmable Gate Arrays - FPGA ’15, 2015.</w:t>
      </w:r>
    </w:p>
    <w:p w14:paraId="562B4A74" w14:textId="77777777" w:rsidR="0054165C" w:rsidRDefault="0054165C" w:rsidP="004830C3">
      <w:pPr>
        <w:rPr>
          <w:lang w:val="en-US"/>
        </w:rPr>
      </w:pPr>
    </w:p>
    <w:p w14:paraId="222BD2B1" w14:textId="35FD3F03" w:rsidR="0054165C" w:rsidRDefault="0054165C" w:rsidP="004830C3">
      <w:pPr>
        <w:rPr>
          <w:ins w:id="23" w:author="Joao Heitor Zabel da Rocha" w:date="2023-11-28T14:48:00Z"/>
          <w:lang w:val="en-US"/>
        </w:rPr>
      </w:pPr>
      <w:r w:rsidRPr="0054165C">
        <w:rPr>
          <w:lang w:val="en-US"/>
        </w:rPr>
        <w:t>VOULODIMOS, A. et al. Deep Learning for Computer Vision: A Brief Review. Computational Intelligence and Neuroscience, v. 2018, p. 1–13, 2018.</w:t>
      </w:r>
    </w:p>
    <w:p w14:paraId="7A756684" w14:textId="45AF3485" w:rsidR="00AD195C" w:rsidRPr="00524BFD" w:rsidDel="00AD195C" w:rsidRDefault="00AD195C" w:rsidP="004830C3">
      <w:pPr>
        <w:rPr>
          <w:del w:id="24" w:author="Joao Heitor Zabel da Rocha" w:date="2023-11-28T14:48:00Z"/>
          <w:u w:val="single"/>
          <w:lang w:val="en-US"/>
          <w:rPrChange w:id="25" w:author="Joao Heitor Zabel da Rocha" w:date="2023-11-28T14:59:00Z">
            <w:rPr>
              <w:del w:id="26" w:author="Joao Heitor Zabel da Rocha" w:date="2023-11-28T14:48:00Z"/>
              <w:lang w:val="en-US"/>
            </w:rPr>
          </w:rPrChange>
        </w:rPr>
      </w:pPr>
    </w:p>
    <w:p w14:paraId="74F293D1" w14:textId="7521B41C" w:rsidR="0054165C" w:rsidRPr="00A227CA" w:rsidRDefault="00AD195C" w:rsidP="004830C3">
      <w:pPr>
        <w:rPr>
          <w:lang w:val="en-US"/>
        </w:rPr>
      </w:pPr>
      <w:bookmarkStart w:id="27" w:name="_Hlk152076735"/>
      <w:r w:rsidRPr="00AD195C">
        <w:rPr>
          <w:lang w:val="en-US"/>
        </w:rPr>
        <w:t>AARRESTAD</w:t>
      </w:r>
      <w:bookmarkEnd w:id="27"/>
      <w:r w:rsidRPr="00AD195C">
        <w:rPr>
          <w:lang w:val="en-US"/>
        </w:rPr>
        <w:t xml:space="preserve">, T. et al. Fast convolutional neural networks on FPGAs with hls4ml. Machine Learning: Science and Technology, v. 2, n. 4, p. 045015, 16 </w:t>
      </w:r>
      <w:proofErr w:type="spellStart"/>
      <w:r w:rsidRPr="00AD195C">
        <w:rPr>
          <w:lang w:val="en-US"/>
        </w:rPr>
        <w:t>jul.</w:t>
      </w:r>
      <w:proofErr w:type="spellEnd"/>
      <w:r w:rsidRPr="00AD195C">
        <w:rPr>
          <w:lang w:val="en-US"/>
        </w:rPr>
        <w:t xml:space="preserve"> 2021.</w:t>
      </w:r>
    </w:p>
    <w:sectPr w:rsidR="0054165C" w:rsidRPr="00A227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Felipe Viel" w:date="2023-11-28T10:35:00Z" w:initials="FV">
    <w:p w14:paraId="0B074007" w14:textId="77777777" w:rsidR="00FC3A1B" w:rsidRDefault="00FC3A1B">
      <w:pPr>
        <w:pStyle w:val="Textodecomentrio"/>
        <w:jc w:val="left"/>
      </w:pPr>
      <w:r>
        <w:rPr>
          <w:rStyle w:val="Refdecomentrio"/>
        </w:rPr>
        <w:annotationRef/>
      </w:r>
      <w:r>
        <w:t xml:space="preserve">Cita esse trabalho como uma abordagem mais alto nível para acelerar o desenvolvimento de ML e Deep Learning em Hardware: </w:t>
      </w:r>
      <w:hyperlink r:id="rId1" w:history="1">
        <w:r w:rsidRPr="00324B61">
          <w:rPr>
            <w:rStyle w:val="Hyperlink"/>
          </w:rPr>
          <w:t>https://arxiv.org/pdf/2101.05108.pdf</w:t>
        </w:r>
      </w:hyperlink>
    </w:p>
    <w:p w14:paraId="43D49878" w14:textId="77777777" w:rsidR="00FC3A1B" w:rsidRDefault="00FC3A1B" w:rsidP="00324B61">
      <w:pPr>
        <w:pStyle w:val="Textodecomentrio"/>
        <w:jc w:val="left"/>
      </w:pPr>
      <w:r>
        <w:t>Só que descreve que o processo de conversão traz um custo elevado de elementos lógicos do FPGA.</w:t>
      </w:r>
    </w:p>
  </w:comment>
  <w:comment w:id="1" w:author="Felipe Viel" w:date="2023-11-28T10:37:00Z" w:initials="FV">
    <w:p w14:paraId="69A32603" w14:textId="77777777" w:rsidR="00FC3A1B" w:rsidRDefault="00FC3A1B">
      <w:pPr>
        <w:pStyle w:val="Textodecomentrio"/>
        <w:jc w:val="left"/>
      </w:pPr>
      <w:r>
        <w:rPr>
          <w:rStyle w:val="Refdecomentrio"/>
        </w:rPr>
        <w:annotationRef/>
      </w:r>
      <w:r>
        <w:t>Além Disso, pode procurar mais nesses trabalhos buscados no google scholar:</w:t>
      </w:r>
    </w:p>
    <w:p w14:paraId="1D97FC59" w14:textId="77777777" w:rsidR="00FC3A1B" w:rsidRDefault="00000000" w:rsidP="000E6B92">
      <w:pPr>
        <w:pStyle w:val="Textodecomentrio"/>
        <w:jc w:val="left"/>
      </w:pPr>
      <w:hyperlink r:id="rId2" w:history="1">
        <w:r w:rsidR="00FC3A1B" w:rsidRPr="000E6B92">
          <w:rPr>
            <w:rStyle w:val="Hyperlink"/>
          </w:rPr>
          <w:t>https://scholar.google.com.br/scholar?hl=pt-BR&amp;as_sdt=0%2C5&amp;as_ylo=2015&amp;q=Generate+AND+%22convolutional+neural+network%22+AND+FPGA+AND+library&amp;btnG=</w:t>
        </w:r>
      </w:hyperlink>
    </w:p>
  </w:comment>
  <w:comment w:id="20" w:author="Felipe Viel" w:date="2023-11-28T10:29:00Z" w:initials="FV">
    <w:p w14:paraId="3F5EF347" w14:textId="2A032523" w:rsidR="00FC3A1B" w:rsidRDefault="00FC3A1B" w:rsidP="00EF1206">
      <w:pPr>
        <w:pStyle w:val="Textodecomentrio"/>
        <w:jc w:val="left"/>
      </w:pPr>
      <w:r>
        <w:rPr>
          <w:rStyle w:val="Refdecomentrio"/>
        </w:rPr>
        <w:annotationRef/>
      </w:r>
      <w:r>
        <w:t>Ainda não está totalmente como ABNT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3D49878" w15:done="0"/>
  <w15:commentEx w15:paraId="1D97FC59" w15:paraIdParent="43D49878" w15:done="0"/>
  <w15:commentEx w15:paraId="3F5EF34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6253B62C" w16cex:dateUtc="2023-11-28T13:35:00Z">
    <w16cex:extLst>
      <w16:ext w16:uri="{CE6994B0-6A32-4C9F-8C6B-6E91EDA988CE}">
        <cr:reactions xmlns:cr="http://schemas.microsoft.com/office/comments/2020/reactions">
          <cr:reaction reactionType="1">
            <cr:reactionInfo dateUtc="2023-11-28T18:23:49Z">
              <cr:user userId="S::jhzrocha@edu.univali.br::ff3ca180-d82f-4a3e-a8f1-cb688e18098c" userProvider="AD" userName="Joao Heitor Zabel da Rocha"/>
            </cr:reactionInfo>
          </cr:reaction>
        </cr:reactions>
      </w16:ext>
    </w16cex:extLst>
  </w16cex:commentExtensible>
  <w16cex:commentExtensible w16cex:durableId="32A4497C" w16cex:dateUtc="2023-11-28T13:37:00Z"/>
  <w16cex:commentExtensible w16cex:durableId="770B8093" w16cex:dateUtc="2023-11-28T13:29:00Z">
    <w16cex:extLst>
      <w16:ext w16:uri="{CE6994B0-6A32-4C9F-8C6B-6E91EDA988CE}">
        <cr:reactions xmlns:cr="http://schemas.microsoft.com/office/comments/2020/reactions">
          <cr:reaction reactionType="1">
            <cr:reactionInfo dateUtc="2023-11-28T18:11:51Z">
              <cr:user userId="S::jhzrocha@edu.univali.br::ff3ca180-d82f-4a3e-a8f1-cb688e18098c" userProvider="AD" userName="Joao Heitor Zabel da Rocha"/>
            </cr:reactionInfo>
          </cr:reaction>
        </cr:reactions>
      </w16:ext>
    </w16cex:extLst>
  </w16cex:commentExtensible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3D49878" w16cid:durableId="6253B62C"/>
  <w16cid:commentId w16cid:paraId="1D97FC59" w16cid:durableId="32A4497C"/>
  <w16cid:commentId w16cid:paraId="3F5EF347" w16cid:durableId="770B809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BC3E24" w14:textId="77777777" w:rsidR="00FD4AC4" w:rsidRDefault="00FD4AC4" w:rsidP="00C71110">
      <w:r>
        <w:separator/>
      </w:r>
    </w:p>
  </w:endnote>
  <w:endnote w:type="continuationSeparator" w:id="0">
    <w:p w14:paraId="02B452C6" w14:textId="77777777" w:rsidR="00FD4AC4" w:rsidRDefault="00FD4AC4" w:rsidP="00C71110">
      <w:r>
        <w:continuationSeparator/>
      </w:r>
    </w:p>
  </w:endnote>
  <w:endnote w:type="continuationNotice" w:id="1">
    <w:p w14:paraId="31ED0A21" w14:textId="77777777" w:rsidR="00FD4AC4" w:rsidRDefault="00FD4AC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MT">
    <w:altName w:val="Arial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745120" w14:textId="77777777" w:rsidR="00FD4AC4" w:rsidRDefault="00FD4AC4" w:rsidP="00C71110">
      <w:r>
        <w:separator/>
      </w:r>
    </w:p>
  </w:footnote>
  <w:footnote w:type="continuationSeparator" w:id="0">
    <w:p w14:paraId="318331D3" w14:textId="77777777" w:rsidR="00FD4AC4" w:rsidRDefault="00FD4AC4" w:rsidP="00C71110">
      <w:r>
        <w:continuationSeparator/>
      </w:r>
    </w:p>
  </w:footnote>
  <w:footnote w:type="continuationNotice" w:id="1">
    <w:p w14:paraId="5DC74A22" w14:textId="77777777" w:rsidR="00FD4AC4" w:rsidRDefault="00FD4AC4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B2B44"/>
    <w:multiLevelType w:val="multilevel"/>
    <w:tmpl w:val="D80CBE6E"/>
    <w:name w:val="Itens Numerados - Final8"/>
    <w:numStyleLink w:val="Artigoseo"/>
  </w:abstractNum>
  <w:abstractNum w:abstractNumId="1" w15:restartNumberingAfterBreak="0">
    <w:nsid w:val="084B48F5"/>
    <w:multiLevelType w:val="multilevel"/>
    <w:tmpl w:val="865E6C4C"/>
    <w:lvl w:ilvl="0">
      <w:start w:val="1"/>
      <w:numFmt w:val="decimal"/>
      <w:lvlText w:val="%1 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 "/>
      <w:lvlJc w:val="left"/>
      <w:pPr>
        <w:tabs>
          <w:tab w:val="num" w:pos="108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0A547CA8"/>
    <w:multiLevelType w:val="hybridMultilevel"/>
    <w:tmpl w:val="E2E619D6"/>
    <w:lvl w:ilvl="0" w:tplc="AA02B874">
      <w:start w:val="1"/>
      <w:numFmt w:val="decimal"/>
      <w:lvlText w:val="%1."/>
      <w:lvlJc w:val="left"/>
      <w:pPr>
        <w:ind w:left="1429" w:hanging="360"/>
      </w:pPr>
      <w:rPr>
        <w:rFonts w:hint="default"/>
        <w:u w:val="single"/>
      </w:rPr>
    </w:lvl>
    <w:lvl w:ilvl="1" w:tplc="04160019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45A7379"/>
    <w:multiLevelType w:val="hybridMultilevel"/>
    <w:tmpl w:val="5EAC766C"/>
    <w:lvl w:ilvl="0" w:tplc="A23C868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ACC671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27A637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31ED3C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C8D00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19CD53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6B6ABA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0AAC85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1BA082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EB34959"/>
    <w:multiLevelType w:val="hybridMultilevel"/>
    <w:tmpl w:val="2AB02E3C"/>
    <w:lvl w:ilvl="0" w:tplc="F814D4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5C2FA9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D6CBB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224DC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AB6B5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FBE02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24E08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B7C53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C3250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39BA5AC2"/>
    <w:multiLevelType w:val="multilevel"/>
    <w:tmpl w:val="D80CBE6E"/>
    <w:name w:val="Itens Numerados - Final"/>
    <w:styleLink w:val="Artigoseo"/>
    <w:lvl w:ilvl="0">
      <w:start w:val="1"/>
      <w:numFmt w:val="upperRoman"/>
      <w:pStyle w:val="Ttulo1"/>
      <w:suff w:val="nothing"/>
      <w:lvlText w:val="Título %1"/>
      <w:lvlJc w:val="left"/>
      <w:pPr>
        <w:ind w:left="0" w:firstLine="0"/>
      </w:pPr>
      <w:rPr>
        <w:rFonts w:ascii="Arial" w:hAnsi="Arial" w:hint="default"/>
        <w:b/>
        <w:caps/>
        <w:sz w:val="22"/>
      </w:rPr>
    </w:lvl>
    <w:lvl w:ilvl="1">
      <w:start w:val="1"/>
      <w:numFmt w:val="upperRoman"/>
      <w:pStyle w:val="Ttulo2"/>
      <w:suff w:val="nothing"/>
      <w:lvlText w:val="Capítulo %2"/>
      <w:lvlJc w:val="left"/>
      <w:pPr>
        <w:ind w:left="0" w:firstLine="0"/>
      </w:pPr>
      <w:rPr>
        <w:rFonts w:ascii="Arial" w:hAnsi="Arial" w:hint="default"/>
        <w:b/>
        <w:i w:val="0"/>
        <w:caps/>
        <w:sz w:val="22"/>
      </w:rPr>
    </w:lvl>
    <w:lvl w:ilvl="2">
      <w:start w:val="1"/>
      <w:numFmt w:val="upperRoman"/>
      <w:pStyle w:val="Ttulo3"/>
      <w:suff w:val="nothing"/>
      <w:lvlText w:val="Seção %3"/>
      <w:lvlJc w:val="left"/>
      <w:pPr>
        <w:ind w:left="9073" w:firstLine="0"/>
      </w:pPr>
      <w:rPr>
        <w:rFonts w:ascii="Arial" w:hAnsi="Arial" w:hint="default"/>
        <w:b/>
        <w:i w:val="0"/>
        <w:caps/>
        <w:sz w:val="22"/>
      </w:rPr>
    </w:lvl>
    <w:lvl w:ilvl="3">
      <w:start w:val="1"/>
      <w:numFmt w:val="decimal"/>
      <w:lvlRestart w:val="0"/>
      <w:pStyle w:val="Ttulo4"/>
      <w:suff w:val="space"/>
      <w:lvlText w:val="Art. %4º"/>
      <w:lvlJc w:val="left"/>
      <w:pPr>
        <w:ind w:left="0" w:firstLine="0"/>
      </w:pPr>
      <w:rPr>
        <w:rFonts w:hint="default"/>
        <w:b/>
        <w:i w:val="0"/>
        <w:caps w:val="0"/>
        <w:sz w:val="22"/>
      </w:rPr>
    </w:lvl>
    <w:lvl w:ilvl="4">
      <w:start w:val="1"/>
      <w:numFmt w:val="decimal"/>
      <w:pStyle w:val="Ttulo5"/>
      <w:suff w:val="space"/>
      <w:lvlText w:val="§ %5º"/>
      <w:lvlJc w:val="left"/>
      <w:pPr>
        <w:ind w:left="132" w:hanging="132"/>
      </w:pPr>
      <w:rPr>
        <w:rFonts w:ascii="Arial" w:hAnsi="Arial" w:hint="default"/>
        <w:b/>
        <w:i w:val="0"/>
        <w:sz w:val="22"/>
      </w:rPr>
    </w:lvl>
    <w:lvl w:ilvl="5">
      <w:start w:val="1"/>
      <w:numFmt w:val="upperRoman"/>
      <w:lvlRestart w:val="4"/>
      <w:pStyle w:val="Ttulo6"/>
      <w:suff w:val="space"/>
      <w:lvlText w:val="%6 –"/>
      <w:lvlJc w:val="left"/>
      <w:pPr>
        <w:ind w:left="0" w:firstLine="0"/>
      </w:pPr>
      <w:rPr>
        <w:rFonts w:ascii="Arial" w:hAnsi="Arial" w:hint="default"/>
        <w:b w:val="0"/>
        <w:i w:val="0"/>
        <w:sz w:val="22"/>
      </w:rPr>
    </w:lvl>
    <w:lvl w:ilvl="6">
      <w:start w:val="1"/>
      <w:numFmt w:val="none"/>
      <w:lvlRestart w:val="4"/>
      <w:pStyle w:val="Ttulo7"/>
      <w:suff w:val="space"/>
      <w:lvlText w:val="%7Parágrafo único."/>
      <w:lvlJc w:val="left"/>
      <w:pPr>
        <w:ind w:left="132" w:hanging="132"/>
      </w:pPr>
      <w:rPr>
        <w:rFonts w:ascii="Arial" w:hAnsi="Arial" w:hint="default"/>
        <w:b/>
        <w:i w:val="0"/>
        <w:sz w:val="22"/>
      </w:rPr>
    </w:lvl>
    <w:lvl w:ilvl="7">
      <w:start w:val="1"/>
      <w:numFmt w:val="upperLetter"/>
      <w:lvlRestart w:val="0"/>
      <w:pStyle w:val="Ttulo8"/>
      <w:suff w:val="nothing"/>
      <w:lvlText w:val="Apêndice %8"/>
      <w:lvlJc w:val="left"/>
      <w:pPr>
        <w:ind w:left="0" w:firstLine="0"/>
      </w:pPr>
      <w:rPr>
        <w:rFonts w:ascii="Arial" w:hAnsi="Arial" w:hint="default"/>
        <w:b/>
        <w:i w:val="0"/>
        <w:caps/>
        <w:sz w:val="24"/>
      </w:rPr>
    </w:lvl>
    <w:lvl w:ilvl="8">
      <w:start w:val="1"/>
      <w:numFmt w:val="upperLetter"/>
      <w:lvlRestart w:val="0"/>
      <w:pStyle w:val="Ttulo9"/>
      <w:suff w:val="nothing"/>
      <w:lvlText w:val="ANEXO %9"/>
      <w:lvlJc w:val="left"/>
      <w:pPr>
        <w:ind w:left="0" w:firstLine="0"/>
      </w:pPr>
      <w:rPr>
        <w:rFonts w:ascii="Arial" w:hAnsi="Arial" w:hint="default"/>
        <w:b/>
        <w:i w:val="0"/>
        <w:caps/>
        <w:sz w:val="24"/>
      </w:rPr>
    </w:lvl>
  </w:abstractNum>
  <w:abstractNum w:abstractNumId="6" w15:restartNumberingAfterBreak="0">
    <w:nsid w:val="4F900F72"/>
    <w:multiLevelType w:val="hybridMultilevel"/>
    <w:tmpl w:val="E922726E"/>
    <w:lvl w:ilvl="0" w:tplc="0416000F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  <w:color w:val="000000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B86D62"/>
    <w:multiLevelType w:val="hybridMultilevel"/>
    <w:tmpl w:val="1C90183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7FDC7ED1"/>
    <w:multiLevelType w:val="hybridMultilevel"/>
    <w:tmpl w:val="B2B0A1F2"/>
    <w:lvl w:ilvl="0" w:tplc="0416000F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num w:numId="1" w16cid:durableId="94330798">
    <w:abstractNumId w:val="1"/>
  </w:num>
  <w:num w:numId="2" w16cid:durableId="405343415">
    <w:abstractNumId w:val="6"/>
  </w:num>
  <w:num w:numId="3" w16cid:durableId="1937906225">
    <w:abstractNumId w:val="8"/>
  </w:num>
  <w:num w:numId="4" w16cid:durableId="554859052">
    <w:abstractNumId w:val="7"/>
  </w:num>
  <w:num w:numId="5" w16cid:durableId="638917843">
    <w:abstractNumId w:val="5"/>
  </w:num>
  <w:num w:numId="6" w16cid:durableId="269243845">
    <w:abstractNumId w:val="0"/>
    <w:lvlOverride w:ilvl="0">
      <w:lvl w:ilvl="0">
        <w:start w:val="1"/>
        <w:numFmt w:val="upperRoman"/>
        <w:pStyle w:val="Ttulo1"/>
        <w:suff w:val="nothing"/>
        <w:lvlText w:val="Título %1"/>
        <w:lvlJc w:val="left"/>
        <w:pPr>
          <w:ind w:left="0" w:firstLine="0"/>
        </w:pPr>
        <w:rPr>
          <w:rFonts w:ascii="Arial" w:hAnsi="Arial" w:hint="default"/>
          <w:b/>
          <w:caps/>
          <w:sz w:val="22"/>
        </w:rPr>
      </w:lvl>
    </w:lvlOverride>
    <w:lvlOverride w:ilvl="1">
      <w:lvl w:ilvl="1">
        <w:start w:val="1"/>
        <w:numFmt w:val="upperRoman"/>
        <w:pStyle w:val="Ttulo2"/>
        <w:suff w:val="nothing"/>
        <w:lvlText w:val="Capítulo %2"/>
        <w:lvlJc w:val="left"/>
        <w:pPr>
          <w:ind w:left="0" w:firstLine="0"/>
        </w:pPr>
        <w:rPr>
          <w:rFonts w:ascii="Arial" w:hAnsi="Arial" w:hint="default"/>
          <w:b/>
          <w:i w:val="0"/>
          <w:caps/>
          <w:sz w:val="22"/>
        </w:rPr>
      </w:lvl>
    </w:lvlOverride>
    <w:lvlOverride w:ilvl="2">
      <w:lvl w:ilvl="2">
        <w:start w:val="1"/>
        <w:numFmt w:val="upperRoman"/>
        <w:pStyle w:val="Ttulo3"/>
        <w:suff w:val="nothing"/>
        <w:lvlText w:val="Seção %3"/>
        <w:lvlJc w:val="left"/>
        <w:pPr>
          <w:ind w:left="9073" w:firstLine="0"/>
        </w:pPr>
        <w:rPr>
          <w:rFonts w:ascii="Arial" w:hAnsi="Arial" w:hint="default"/>
          <w:b/>
          <w:i w:val="0"/>
          <w:caps/>
          <w:sz w:val="22"/>
        </w:rPr>
      </w:lvl>
    </w:lvlOverride>
    <w:lvlOverride w:ilvl="3">
      <w:lvl w:ilvl="3">
        <w:start w:val="1"/>
        <w:numFmt w:val="decimal"/>
        <w:lvlRestart w:val="0"/>
        <w:pStyle w:val="Ttulo4"/>
        <w:suff w:val="space"/>
        <w:lvlText w:val="Art. %4º"/>
        <w:lvlJc w:val="left"/>
        <w:pPr>
          <w:ind w:left="0" w:firstLine="0"/>
        </w:pPr>
        <w:rPr>
          <w:rFonts w:hint="default"/>
          <w:b/>
          <w:i w:val="0"/>
          <w:caps w:val="0"/>
          <w:sz w:val="22"/>
        </w:rPr>
      </w:lvl>
    </w:lvlOverride>
    <w:lvlOverride w:ilvl="4">
      <w:lvl w:ilvl="4">
        <w:start w:val="1"/>
        <w:numFmt w:val="decimal"/>
        <w:pStyle w:val="Ttulo5"/>
        <w:suff w:val="space"/>
        <w:lvlText w:val="§ %5º"/>
        <w:lvlJc w:val="left"/>
        <w:pPr>
          <w:ind w:left="132" w:hanging="132"/>
        </w:pPr>
        <w:rPr>
          <w:rFonts w:ascii="Arial" w:hAnsi="Arial" w:hint="default"/>
          <w:b/>
          <w:i w:val="0"/>
          <w:sz w:val="22"/>
        </w:rPr>
      </w:lvl>
    </w:lvlOverride>
    <w:lvlOverride w:ilvl="5">
      <w:lvl w:ilvl="5">
        <w:start w:val="1"/>
        <w:numFmt w:val="upperRoman"/>
        <w:lvlRestart w:val="4"/>
        <w:pStyle w:val="Ttulo6"/>
        <w:suff w:val="space"/>
        <w:lvlText w:val="%6 –"/>
        <w:lvlJc w:val="left"/>
        <w:pPr>
          <w:ind w:left="0" w:firstLine="0"/>
        </w:pPr>
        <w:rPr>
          <w:rFonts w:ascii="Arial" w:hAnsi="Arial" w:hint="default"/>
          <w:b w:val="0"/>
          <w:i w:val="0"/>
          <w:sz w:val="22"/>
        </w:rPr>
      </w:lvl>
    </w:lvlOverride>
    <w:lvlOverride w:ilvl="6">
      <w:lvl w:ilvl="6">
        <w:start w:val="1"/>
        <w:numFmt w:val="none"/>
        <w:lvlRestart w:val="4"/>
        <w:pStyle w:val="Ttulo7"/>
        <w:suff w:val="space"/>
        <w:lvlText w:val="%7Parágrafo único."/>
        <w:lvlJc w:val="left"/>
        <w:pPr>
          <w:ind w:left="132" w:hanging="132"/>
        </w:pPr>
        <w:rPr>
          <w:rFonts w:ascii="Arial" w:hAnsi="Arial" w:hint="default"/>
          <w:b/>
          <w:i w:val="0"/>
          <w:sz w:val="22"/>
        </w:rPr>
      </w:lvl>
    </w:lvlOverride>
    <w:lvlOverride w:ilvl="7">
      <w:lvl w:ilvl="7">
        <w:start w:val="1"/>
        <w:numFmt w:val="upperLetter"/>
        <w:lvlRestart w:val="0"/>
        <w:pStyle w:val="Ttulo8"/>
        <w:suff w:val="nothing"/>
        <w:lvlText w:val="Apêndice %8"/>
        <w:lvlJc w:val="left"/>
        <w:pPr>
          <w:ind w:left="0" w:firstLine="0"/>
        </w:pPr>
        <w:rPr>
          <w:rFonts w:ascii="Arial" w:hAnsi="Arial" w:hint="default"/>
          <w:b/>
          <w:i w:val="0"/>
          <w:caps/>
          <w:sz w:val="24"/>
        </w:rPr>
      </w:lvl>
    </w:lvlOverride>
    <w:lvlOverride w:ilvl="8">
      <w:lvl w:ilvl="8">
        <w:start w:val="1"/>
        <w:numFmt w:val="upperLetter"/>
        <w:lvlRestart w:val="0"/>
        <w:pStyle w:val="Ttulo9"/>
        <w:suff w:val="nothing"/>
        <w:lvlText w:val="ANEXO %9"/>
        <w:lvlJc w:val="left"/>
        <w:pPr>
          <w:ind w:left="0" w:firstLine="0"/>
        </w:pPr>
        <w:rPr>
          <w:rFonts w:ascii="Arial" w:hAnsi="Arial" w:hint="default"/>
          <w:b/>
          <w:i w:val="0"/>
          <w:caps/>
          <w:sz w:val="24"/>
        </w:rPr>
      </w:lvl>
    </w:lvlOverride>
  </w:num>
  <w:num w:numId="7" w16cid:durableId="1307660209">
    <w:abstractNumId w:val="3"/>
  </w:num>
  <w:num w:numId="8" w16cid:durableId="1560093681">
    <w:abstractNumId w:val="4"/>
  </w:num>
  <w:num w:numId="9" w16cid:durableId="622077528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Felipe Viel">
    <w15:presenceInfo w15:providerId="AD" w15:userId="S::viel@univali.br::2c985a2d-452c-4ee1-8d3d-37cc3bd554a4"/>
  </w15:person>
  <w15:person w15:author="Joao Heitor Zabel da Rocha">
    <w15:presenceInfo w15:providerId="AD" w15:userId="S::jhzrocha@edu.univali.br::ff3ca180-d82f-4a3e-a8f1-cb688e18098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110"/>
    <w:rsid w:val="00006719"/>
    <w:rsid w:val="00015BDB"/>
    <w:rsid w:val="00020544"/>
    <w:rsid w:val="0002276C"/>
    <w:rsid w:val="00040E01"/>
    <w:rsid w:val="000464E6"/>
    <w:rsid w:val="00055FB3"/>
    <w:rsid w:val="000B204C"/>
    <w:rsid w:val="000F4808"/>
    <w:rsid w:val="000F546B"/>
    <w:rsid w:val="00101D63"/>
    <w:rsid w:val="0018367B"/>
    <w:rsid w:val="0018421D"/>
    <w:rsid w:val="00196A8B"/>
    <w:rsid w:val="001A10D6"/>
    <w:rsid w:val="001A63EA"/>
    <w:rsid w:val="001A7FC1"/>
    <w:rsid w:val="001B57E5"/>
    <w:rsid w:val="001B6404"/>
    <w:rsid w:val="001C0563"/>
    <w:rsid w:val="001C2921"/>
    <w:rsid w:val="001D117A"/>
    <w:rsid w:val="001E60A3"/>
    <w:rsid w:val="002033ED"/>
    <w:rsid w:val="0020461D"/>
    <w:rsid w:val="002178DE"/>
    <w:rsid w:val="00260BEB"/>
    <w:rsid w:val="00267D48"/>
    <w:rsid w:val="00271978"/>
    <w:rsid w:val="0027198B"/>
    <w:rsid w:val="00274445"/>
    <w:rsid w:val="002831C7"/>
    <w:rsid w:val="00284F4F"/>
    <w:rsid w:val="00290372"/>
    <w:rsid w:val="00292D3B"/>
    <w:rsid w:val="002B1574"/>
    <w:rsid w:val="002B50E9"/>
    <w:rsid w:val="002C53DB"/>
    <w:rsid w:val="002F5003"/>
    <w:rsid w:val="00302DD1"/>
    <w:rsid w:val="00305B59"/>
    <w:rsid w:val="0030771E"/>
    <w:rsid w:val="00323365"/>
    <w:rsid w:val="00330199"/>
    <w:rsid w:val="003337D0"/>
    <w:rsid w:val="003433C8"/>
    <w:rsid w:val="003823FB"/>
    <w:rsid w:val="003A0489"/>
    <w:rsid w:val="003B3051"/>
    <w:rsid w:val="003B7F51"/>
    <w:rsid w:val="003C3C49"/>
    <w:rsid w:val="003F31F7"/>
    <w:rsid w:val="004041F3"/>
    <w:rsid w:val="004063C3"/>
    <w:rsid w:val="0042066C"/>
    <w:rsid w:val="00467AD3"/>
    <w:rsid w:val="004718A0"/>
    <w:rsid w:val="00476B82"/>
    <w:rsid w:val="004830C3"/>
    <w:rsid w:val="00496970"/>
    <w:rsid w:val="004C5D27"/>
    <w:rsid w:val="004C7E5F"/>
    <w:rsid w:val="004E287D"/>
    <w:rsid w:val="004E4B76"/>
    <w:rsid w:val="004F3939"/>
    <w:rsid w:val="004F3F27"/>
    <w:rsid w:val="00524BFD"/>
    <w:rsid w:val="005350AA"/>
    <w:rsid w:val="0054165C"/>
    <w:rsid w:val="005536D6"/>
    <w:rsid w:val="0056492C"/>
    <w:rsid w:val="00585314"/>
    <w:rsid w:val="005A42A4"/>
    <w:rsid w:val="00642441"/>
    <w:rsid w:val="00696B0C"/>
    <w:rsid w:val="006A2350"/>
    <w:rsid w:val="006F2F60"/>
    <w:rsid w:val="00702208"/>
    <w:rsid w:val="00715056"/>
    <w:rsid w:val="007251E7"/>
    <w:rsid w:val="00755269"/>
    <w:rsid w:val="007573D9"/>
    <w:rsid w:val="007616A4"/>
    <w:rsid w:val="007856EA"/>
    <w:rsid w:val="007A33FA"/>
    <w:rsid w:val="007C5448"/>
    <w:rsid w:val="007E6FC3"/>
    <w:rsid w:val="008102C6"/>
    <w:rsid w:val="0084070C"/>
    <w:rsid w:val="00842973"/>
    <w:rsid w:val="008B71F8"/>
    <w:rsid w:val="008C093C"/>
    <w:rsid w:val="008D6E52"/>
    <w:rsid w:val="008E1A76"/>
    <w:rsid w:val="008E5434"/>
    <w:rsid w:val="008E645D"/>
    <w:rsid w:val="008F07BA"/>
    <w:rsid w:val="008F1E72"/>
    <w:rsid w:val="00965EE3"/>
    <w:rsid w:val="009A3861"/>
    <w:rsid w:val="009A7EAE"/>
    <w:rsid w:val="009B0952"/>
    <w:rsid w:val="009D64E4"/>
    <w:rsid w:val="009E062C"/>
    <w:rsid w:val="009E222A"/>
    <w:rsid w:val="009E2E8B"/>
    <w:rsid w:val="009F0A00"/>
    <w:rsid w:val="00A0764A"/>
    <w:rsid w:val="00A151DA"/>
    <w:rsid w:val="00A227CA"/>
    <w:rsid w:val="00A45E2C"/>
    <w:rsid w:val="00A53D94"/>
    <w:rsid w:val="00A566CF"/>
    <w:rsid w:val="00A75447"/>
    <w:rsid w:val="00AA623E"/>
    <w:rsid w:val="00AB3091"/>
    <w:rsid w:val="00AB77D0"/>
    <w:rsid w:val="00AD195C"/>
    <w:rsid w:val="00AF2520"/>
    <w:rsid w:val="00B0419A"/>
    <w:rsid w:val="00B07A30"/>
    <w:rsid w:val="00B1714C"/>
    <w:rsid w:val="00B24AD7"/>
    <w:rsid w:val="00B3206A"/>
    <w:rsid w:val="00B566A8"/>
    <w:rsid w:val="00B778AF"/>
    <w:rsid w:val="00B82466"/>
    <w:rsid w:val="00B8518B"/>
    <w:rsid w:val="00B9086D"/>
    <w:rsid w:val="00B9493A"/>
    <w:rsid w:val="00BA49F8"/>
    <w:rsid w:val="00BB6E7A"/>
    <w:rsid w:val="00BD1975"/>
    <w:rsid w:val="00BD7FAD"/>
    <w:rsid w:val="00BE1374"/>
    <w:rsid w:val="00C14EAD"/>
    <w:rsid w:val="00C3623E"/>
    <w:rsid w:val="00C45DD0"/>
    <w:rsid w:val="00C47D23"/>
    <w:rsid w:val="00C503E9"/>
    <w:rsid w:val="00C651F5"/>
    <w:rsid w:val="00C6547A"/>
    <w:rsid w:val="00C67060"/>
    <w:rsid w:val="00C71110"/>
    <w:rsid w:val="00C812FB"/>
    <w:rsid w:val="00C90F0D"/>
    <w:rsid w:val="00C9660A"/>
    <w:rsid w:val="00CB5036"/>
    <w:rsid w:val="00CD37DE"/>
    <w:rsid w:val="00CE24F7"/>
    <w:rsid w:val="00D25F3E"/>
    <w:rsid w:val="00D46FF5"/>
    <w:rsid w:val="00D63FEF"/>
    <w:rsid w:val="00D824FB"/>
    <w:rsid w:val="00D84317"/>
    <w:rsid w:val="00D87158"/>
    <w:rsid w:val="00DB1C47"/>
    <w:rsid w:val="00DB52F3"/>
    <w:rsid w:val="00DE7A4F"/>
    <w:rsid w:val="00DF640C"/>
    <w:rsid w:val="00E00ABF"/>
    <w:rsid w:val="00E86F5F"/>
    <w:rsid w:val="00EA1008"/>
    <w:rsid w:val="00EB68B9"/>
    <w:rsid w:val="00ED09DB"/>
    <w:rsid w:val="00F30E5A"/>
    <w:rsid w:val="00F361E5"/>
    <w:rsid w:val="00F62675"/>
    <w:rsid w:val="00F674AF"/>
    <w:rsid w:val="00F72275"/>
    <w:rsid w:val="00F816E7"/>
    <w:rsid w:val="00F968F9"/>
    <w:rsid w:val="00F96AD1"/>
    <w:rsid w:val="00FC3A1B"/>
    <w:rsid w:val="00FC6FFA"/>
    <w:rsid w:val="00FD4AC4"/>
    <w:rsid w:val="00FD58BD"/>
    <w:rsid w:val="00FF1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9E2822"/>
  <w15:chartTrackingRefBased/>
  <w15:docId w15:val="{E40298EA-03D0-41A2-A28E-4A777C2A4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5DD0"/>
    <w:pPr>
      <w:spacing w:after="0" w:line="240" w:lineRule="auto"/>
      <w:jc w:val="both"/>
    </w:pPr>
    <w:rPr>
      <w:rFonts w:ascii="Arial" w:hAnsi="Arial"/>
    </w:rPr>
  </w:style>
  <w:style w:type="paragraph" w:styleId="Ttulo1">
    <w:name w:val="heading 1"/>
    <w:aliases w:val="Title"/>
    <w:basedOn w:val="Normal"/>
    <w:next w:val="Normal"/>
    <w:link w:val="Ttulo1Char"/>
    <w:qFormat/>
    <w:rsid w:val="00C71110"/>
    <w:pPr>
      <w:keepNext/>
      <w:keepLines/>
      <w:numPr>
        <w:numId w:val="6"/>
      </w:numPr>
      <w:spacing w:before="360" w:after="360" w:line="360" w:lineRule="auto"/>
      <w:jc w:val="right"/>
      <w:outlineLvl w:val="0"/>
    </w:pPr>
    <w:rPr>
      <w:rFonts w:eastAsiaTheme="majorEastAsia" w:cs="Arial"/>
      <w:b/>
      <w:caps/>
    </w:rPr>
  </w:style>
  <w:style w:type="paragraph" w:styleId="Ttulo2">
    <w:name w:val="heading 2"/>
    <w:aliases w:val="Capítulo"/>
    <w:basedOn w:val="Normal"/>
    <w:next w:val="Normal"/>
    <w:link w:val="Ttulo2Char"/>
    <w:qFormat/>
    <w:rsid w:val="00C71110"/>
    <w:pPr>
      <w:keepNext/>
      <w:keepLines/>
      <w:numPr>
        <w:ilvl w:val="1"/>
        <w:numId w:val="6"/>
      </w:numPr>
      <w:spacing w:before="600" w:after="480" w:line="360" w:lineRule="auto"/>
      <w:jc w:val="right"/>
      <w:outlineLvl w:val="1"/>
    </w:pPr>
    <w:rPr>
      <w:rFonts w:eastAsiaTheme="majorEastAsia" w:cstheme="majorBidi"/>
      <w:b/>
      <w:caps/>
      <w:szCs w:val="26"/>
    </w:rPr>
  </w:style>
  <w:style w:type="paragraph" w:styleId="Ttulo3">
    <w:name w:val="heading 3"/>
    <w:aliases w:val="Seção"/>
    <w:basedOn w:val="Normal"/>
    <w:next w:val="Ttulo4"/>
    <w:link w:val="Ttulo3Char"/>
    <w:qFormat/>
    <w:rsid w:val="00C71110"/>
    <w:pPr>
      <w:keepNext/>
      <w:keepLines/>
      <w:numPr>
        <w:ilvl w:val="2"/>
        <w:numId w:val="6"/>
      </w:numPr>
      <w:spacing w:before="480" w:after="360" w:line="360" w:lineRule="auto"/>
      <w:ind w:left="0"/>
      <w:jc w:val="right"/>
      <w:outlineLvl w:val="2"/>
    </w:pPr>
    <w:rPr>
      <w:rFonts w:eastAsiaTheme="majorEastAsia" w:cstheme="majorBidi"/>
      <w:b/>
      <w:caps/>
      <w:szCs w:val="24"/>
    </w:rPr>
  </w:style>
  <w:style w:type="paragraph" w:styleId="Ttulo4">
    <w:name w:val="heading 4"/>
    <w:aliases w:val="Artigo"/>
    <w:basedOn w:val="Normal"/>
    <w:link w:val="Ttulo4Char"/>
    <w:qFormat/>
    <w:rsid w:val="00C71110"/>
    <w:pPr>
      <w:numPr>
        <w:ilvl w:val="3"/>
        <w:numId w:val="6"/>
      </w:numPr>
      <w:spacing w:after="120" w:line="360" w:lineRule="auto"/>
      <w:ind w:firstLine="709"/>
      <w:outlineLvl w:val="3"/>
    </w:pPr>
    <w:rPr>
      <w:rFonts w:eastAsiaTheme="majorEastAsia" w:cstheme="majorBidi"/>
      <w:iCs/>
    </w:rPr>
  </w:style>
  <w:style w:type="paragraph" w:styleId="Ttulo5">
    <w:name w:val="heading 5"/>
    <w:aliases w:val="Parágrafo"/>
    <w:basedOn w:val="Normal"/>
    <w:link w:val="Ttulo5Char"/>
    <w:qFormat/>
    <w:rsid w:val="00C71110"/>
    <w:pPr>
      <w:numPr>
        <w:ilvl w:val="4"/>
        <w:numId w:val="6"/>
      </w:numPr>
      <w:spacing w:after="120" w:line="360" w:lineRule="auto"/>
      <w:ind w:left="0" w:firstLine="709"/>
      <w:outlineLvl w:val="4"/>
    </w:pPr>
    <w:rPr>
      <w:rFonts w:eastAsia="Times New Roman" w:cs="Times New Roman"/>
      <w:bCs/>
      <w:iCs/>
      <w:szCs w:val="26"/>
      <w:lang w:eastAsia="pt-BR"/>
    </w:rPr>
  </w:style>
  <w:style w:type="paragraph" w:styleId="Ttulo6">
    <w:name w:val="heading 6"/>
    <w:aliases w:val="Inciso"/>
    <w:basedOn w:val="Normal"/>
    <w:link w:val="Ttulo6Char"/>
    <w:autoRedefine/>
    <w:qFormat/>
    <w:rsid w:val="00C71110"/>
    <w:pPr>
      <w:numPr>
        <w:ilvl w:val="5"/>
        <w:numId w:val="6"/>
      </w:numPr>
      <w:spacing w:after="120" w:line="360" w:lineRule="auto"/>
      <w:ind w:firstLine="709"/>
      <w:outlineLvl w:val="5"/>
    </w:pPr>
    <w:rPr>
      <w:rFonts w:eastAsiaTheme="majorEastAsia" w:cs="Arial"/>
    </w:rPr>
  </w:style>
  <w:style w:type="paragraph" w:styleId="Ttulo7">
    <w:name w:val="heading 7"/>
    <w:aliases w:val="Parágrafo único"/>
    <w:basedOn w:val="Normal"/>
    <w:next w:val="Ttulo4"/>
    <w:link w:val="Ttulo7Char"/>
    <w:qFormat/>
    <w:rsid w:val="00C71110"/>
    <w:pPr>
      <w:numPr>
        <w:ilvl w:val="6"/>
        <w:numId w:val="6"/>
      </w:numPr>
      <w:spacing w:after="120" w:line="360" w:lineRule="auto"/>
      <w:ind w:left="0" w:firstLine="709"/>
      <w:outlineLvl w:val="6"/>
    </w:pPr>
    <w:rPr>
      <w:rFonts w:eastAsiaTheme="majorEastAsia" w:cstheme="majorBidi"/>
      <w:iCs/>
    </w:rPr>
  </w:style>
  <w:style w:type="paragraph" w:styleId="Ttulo8">
    <w:name w:val="heading 8"/>
    <w:aliases w:val="Título - Apêndices"/>
    <w:basedOn w:val="Normal"/>
    <w:next w:val="Normal"/>
    <w:link w:val="Ttulo8Char"/>
    <w:unhideWhenUsed/>
    <w:qFormat/>
    <w:rsid w:val="00C71110"/>
    <w:pPr>
      <w:keepNext/>
      <w:keepLines/>
      <w:pageBreakBefore/>
      <w:numPr>
        <w:ilvl w:val="7"/>
        <w:numId w:val="6"/>
      </w:numPr>
      <w:spacing w:after="120" w:line="360" w:lineRule="auto"/>
      <w:jc w:val="center"/>
      <w:outlineLvl w:val="7"/>
    </w:pPr>
    <w:rPr>
      <w:rFonts w:eastAsiaTheme="majorEastAsia" w:cstheme="majorBidi"/>
      <w:b/>
      <w:caps/>
      <w:sz w:val="24"/>
      <w:szCs w:val="21"/>
    </w:rPr>
  </w:style>
  <w:style w:type="paragraph" w:styleId="Ttulo9">
    <w:name w:val="heading 9"/>
    <w:aliases w:val="Anexos"/>
    <w:basedOn w:val="Normal"/>
    <w:next w:val="Normal"/>
    <w:link w:val="Ttulo9Char"/>
    <w:unhideWhenUsed/>
    <w:qFormat/>
    <w:rsid w:val="00C71110"/>
    <w:pPr>
      <w:keepNext/>
      <w:keepLines/>
      <w:pageBreakBefore/>
      <w:numPr>
        <w:ilvl w:val="8"/>
        <w:numId w:val="6"/>
      </w:numPr>
      <w:spacing w:line="360" w:lineRule="auto"/>
      <w:outlineLvl w:val="8"/>
    </w:pPr>
    <w:rPr>
      <w:rFonts w:eastAsiaTheme="majorEastAsia" w:cstheme="majorBidi"/>
      <w:iCs/>
      <w:caps/>
      <w:color w:val="272727" w:themeColor="text1" w:themeTint="D8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aliases w:val="Title Char"/>
    <w:basedOn w:val="Fontepargpadro"/>
    <w:link w:val="Ttulo1"/>
    <w:rsid w:val="00C71110"/>
    <w:rPr>
      <w:rFonts w:ascii="Arial" w:eastAsiaTheme="majorEastAsia" w:hAnsi="Arial" w:cs="Arial"/>
      <w:b/>
      <w:caps/>
    </w:rPr>
  </w:style>
  <w:style w:type="character" w:customStyle="1" w:styleId="Ttulo2Char">
    <w:name w:val="Título 2 Char"/>
    <w:aliases w:val="Capítulo Char"/>
    <w:basedOn w:val="Fontepargpadro"/>
    <w:link w:val="Ttulo2"/>
    <w:rsid w:val="00C71110"/>
    <w:rPr>
      <w:rFonts w:ascii="Arial" w:eastAsiaTheme="majorEastAsia" w:hAnsi="Arial" w:cstheme="majorBidi"/>
      <w:b/>
      <w:caps/>
      <w:szCs w:val="26"/>
    </w:rPr>
  </w:style>
  <w:style w:type="character" w:customStyle="1" w:styleId="Ttulo3Char">
    <w:name w:val="Título 3 Char"/>
    <w:aliases w:val="Seção Char"/>
    <w:basedOn w:val="Fontepargpadro"/>
    <w:link w:val="Ttulo3"/>
    <w:rsid w:val="00C71110"/>
    <w:rPr>
      <w:rFonts w:ascii="Arial" w:eastAsiaTheme="majorEastAsia" w:hAnsi="Arial" w:cstheme="majorBidi"/>
      <w:b/>
      <w:caps/>
      <w:szCs w:val="24"/>
    </w:rPr>
  </w:style>
  <w:style w:type="character" w:customStyle="1" w:styleId="Ttulo4Char">
    <w:name w:val="Título 4 Char"/>
    <w:aliases w:val="Artigo Char"/>
    <w:basedOn w:val="Fontepargpadro"/>
    <w:link w:val="Ttulo4"/>
    <w:rsid w:val="00C71110"/>
    <w:rPr>
      <w:rFonts w:ascii="Arial" w:eastAsiaTheme="majorEastAsia" w:hAnsi="Arial" w:cstheme="majorBidi"/>
      <w:iCs/>
    </w:rPr>
  </w:style>
  <w:style w:type="character" w:customStyle="1" w:styleId="Ttulo5Char">
    <w:name w:val="Título 5 Char"/>
    <w:aliases w:val="Parágrafo Char"/>
    <w:basedOn w:val="Fontepargpadro"/>
    <w:link w:val="Ttulo5"/>
    <w:rsid w:val="00C71110"/>
    <w:rPr>
      <w:rFonts w:ascii="Arial" w:eastAsia="Times New Roman" w:hAnsi="Arial" w:cs="Times New Roman"/>
      <w:bCs/>
      <w:iCs/>
      <w:szCs w:val="26"/>
      <w:lang w:eastAsia="pt-BR"/>
    </w:rPr>
  </w:style>
  <w:style w:type="character" w:customStyle="1" w:styleId="Ttulo6Char">
    <w:name w:val="Título 6 Char"/>
    <w:aliases w:val="Inciso Char"/>
    <w:basedOn w:val="Fontepargpadro"/>
    <w:link w:val="Ttulo6"/>
    <w:rsid w:val="00C71110"/>
    <w:rPr>
      <w:rFonts w:ascii="Arial" w:eastAsiaTheme="majorEastAsia" w:hAnsi="Arial" w:cs="Arial"/>
    </w:rPr>
  </w:style>
  <w:style w:type="character" w:customStyle="1" w:styleId="Ttulo7Char">
    <w:name w:val="Título 7 Char"/>
    <w:aliases w:val="Parágrafo único Char"/>
    <w:basedOn w:val="Fontepargpadro"/>
    <w:link w:val="Ttulo7"/>
    <w:rsid w:val="00C71110"/>
    <w:rPr>
      <w:rFonts w:ascii="Arial" w:eastAsiaTheme="majorEastAsia" w:hAnsi="Arial" w:cstheme="majorBidi"/>
      <w:iCs/>
    </w:rPr>
  </w:style>
  <w:style w:type="character" w:customStyle="1" w:styleId="Ttulo8Char">
    <w:name w:val="Título 8 Char"/>
    <w:aliases w:val="Título - Apêndices Char"/>
    <w:basedOn w:val="Fontepargpadro"/>
    <w:link w:val="Ttulo8"/>
    <w:rsid w:val="00C71110"/>
    <w:rPr>
      <w:rFonts w:ascii="Arial" w:eastAsiaTheme="majorEastAsia" w:hAnsi="Arial" w:cstheme="majorBidi"/>
      <w:b/>
      <w:caps/>
      <w:sz w:val="24"/>
      <w:szCs w:val="21"/>
    </w:rPr>
  </w:style>
  <w:style w:type="character" w:customStyle="1" w:styleId="Ttulo9Char">
    <w:name w:val="Título 9 Char"/>
    <w:aliases w:val="Anexos Char"/>
    <w:basedOn w:val="Fontepargpadro"/>
    <w:link w:val="Ttulo9"/>
    <w:rsid w:val="00C71110"/>
    <w:rPr>
      <w:rFonts w:ascii="Arial" w:eastAsiaTheme="majorEastAsia" w:hAnsi="Arial" w:cstheme="majorBidi"/>
      <w:iCs/>
      <w:caps/>
      <w:color w:val="272727" w:themeColor="text1" w:themeTint="D8"/>
      <w:szCs w:val="21"/>
    </w:rPr>
  </w:style>
  <w:style w:type="numbering" w:styleId="Artigoseo">
    <w:name w:val="Outline List 3"/>
    <w:basedOn w:val="Semlista"/>
    <w:uiPriority w:val="99"/>
    <w:semiHidden/>
    <w:unhideWhenUsed/>
    <w:rsid w:val="00C71110"/>
    <w:pPr>
      <w:numPr>
        <w:numId w:val="5"/>
      </w:numPr>
    </w:pPr>
  </w:style>
  <w:style w:type="character" w:styleId="Hyperlink">
    <w:name w:val="Hyperlink"/>
    <w:basedOn w:val="Fontepargpadro"/>
    <w:uiPriority w:val="99"/>
    <w:unhideWhenUsed/>
    <w:rsid w:val="00C71110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1"/>
    <w:unhideWhenUsed/>
    <w:rsid w:val="00C71110"/>
    <w:pPr>
      <w:tabs>
        <w:tab w:val="center" w:pos="4513"/>
        <w:tab w:val="right" w:pos="9026"/>
      </w:tabs>
    </w:pPr>
  </w:style>
  <w:style w:type="character" w:customStyle="1" w:styleId="CabealhoChar">
    <w:name w:val="Cabeçalho Char"/>
    <w:basedOn w:val="Fontepargpadro"/>
    <w:link w:val="Cabealho"/>
    <w:uiPriority w:val="1"/>
    <w:rsid w:val="00C71110"/>
    <w:rPr>
      <w:rFonts w:ascii="Arial" w:hAnsi="Arial"/>
    </w:rPr>
  </w:style>
  <w:style w:type="paragraph" w:customStyle="1" w:styleId="7Pr-textoTtulodoSumrio">
    <w:name w:val="7. Pré-texto: Título do Sumário"/>
    <w:uiPriority w:val="14"/>
    <w:rsid w:val="00C71110"/>
    <w:pPr>
      <w:spacing w:after="480" w:line="240" w:lineRule="auto"/>
      <w:jc w:val="center"/>
    </w:pPr>
    <w:rPr>
      <w:rFonts w:ascii="Times New Roman" w:eastAsia="Times New Roman" w:hAnsi="Times New Roman" w:cs="Times New Roman"/>
      <w:b/>
      <w:caps/>
      <w:sz w:val="32"/>
      <w:szCs w:val="20"/>
      <w:lang w:eastAsia="pt-BR"/>
    </w:rPr>
  </w:style>
  <w:style w:type="paragraph" w:customStyle="1" w:styleId="7Pr-textoTextodoResumo">
    <w:name w:val="7. Pré-texto: Texto do Resumo"/>
    <w:uiPriority w:val="14"/>
    <w:rsid w:val="00C71110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customStyle="1" w:styleId="3TtulodeCaptulo">
    <w:name w:val="3. Título de Capítulo"/>
    <w:basedOn w:val="7Ps-textoTtulodeRefernciaseGlossrio"/>
    <w:next w:val="1CorpodeTexto"/>
    <w:link w:val="3TtulodeCaptuloChar"/>
    <w:uiPriority w:val="14"/>
    <w:rsid w:val="00C71110"/>
    <w:pPr>
      <w:tabs>
        <w:tab w:val="left" w:pos="360"/>
      </w:tabs>
      <w:ind w:left="357" w:hanging="357"/>
    </w:pPr>
  </w:style>
  <w:style w:type="paragraph" w:customStyle="1" w:styleId="7Ps-textoTtulodeRefernciaseGlossrio">
    <w:name w:val="7. Pós-texto: Título de Referências e Glossário"/>
    <w:next w:val="1CorpodeTexto"/>
    <w:link w:val="7Ps-textoTtulodeRefernciaseGlossrioChar"/>
    <w:uiPriority w:val="14"/>
    <w:rsid w:val="00C71110"/>
    <w:pPr>
      <w:spacing w:after="600" w:line="240" w:lineRule="auto"/>
    </w:pPr>
    <w:rPr>
      <w:rFonts w:ascii="Times New Roman" w:eastAsia="Times New Roman" w:hAnsi="Times New Roman" w:cs="Times New Roman"/>
      <w:b/>
      <w:caps/>
      <w:sz w:val="32"/>
      <w:szCs w:val="20"/>
      <w:lang w:eastAsia="pt-BR"/>
    </w:rPr>
  </w:style>
  <w:style w:type="paragraph" w:customStyle="1" w:styleId="1CorpodeTexto">
    <w:name w:val="1. Corpo de Texto"/>
    <w:link w:val="1CorpodeTextoChar"/>
    <w:uiPriority w:val="14"/>
    <w:rsid w:val="00C71110"/>
    <w:pPr>
      <w:tabs>
        <w:tab w:val="num" w:pos="0"/>
      </w:tabs>
      <w:spacing w:before="240" w:after="240" w:line="360" w:lineRule="auto"/>
      <w:ind w:firstLine="709"/>
      <w:jc w:val="both"/>
    </w:pPr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customStyle="1" w:styleId="3TtulodeSeo">
    <w:name w:val="3. Título de Seção"/>
    <w:basedOn w:val="3TtulodeCaptulo"/>
    <w:next w:val="1CorpodeTexto"/>
    <w:link w:val="3TtulodeSeoChar"/>
    <w:uiPriority w:val="14"/>
    <w:rsid w:val="00C71110"/>
    <w:pPr>
      <w:tabs>
        <w:tab w:val="clear" w:pos="360"/>
        <w:tab w:val="left" w:pos="540"/>
        <w:tab w:val="num" w:pos="576"/>
      </w:tabs>
      <w:spacing w:before="480" w:after="0"/>
      <w:ind w:left="578" w:hanging="578"/>
    </w:pPr>
    <w:rPr>
      <w:sz w:val="28"/>
    </w:rPr>
  </w:style>
  <w:style w:type="paragraph" w:customStyle="1" w:styleId="3TtulodeSubseo1">
    <w:name w:val="3. Título de Subseção 1"/>
    <w:basedOn w:val="3TtulodeSeo"/>
    <w:next w:val="1CorpodeTexto"/>
    <w:uiPriority w:val="14"/>
    <w:rsid w:val="00C71110"/>
    <w:pPr>
      <w:tabs>
        <w:tab w:val="clear" w:pos="576"/>
      </w:tabs>
      <w:ind w:left="8505" w:firstLine="0"/>
    </w:pPr>
    <w:rPr>
      <w:caps w:val="0"/>
    </w:rPr>
  </w:style>
  <w:style w:type="paragraph" w:styleId="Legenda">
    <w:name w:val="caption"/>
    <w:aliases w:val="2. Legenda de Figuras,Tabelas e Equações"/>
    <w:basedOn w:val="Normal"/>
    <w:next w:val="2LegendaFontedeReferncia"/>
    <w:qFormat/>
    <w:rsid w:val="00C71110"/>
    <w:pPr>
      <w:spacing w:before="120" w:after="120"/>
      <w:jc w:val="left"/>
    </w:pPr>
    <w:rPr>
      <w:rFonts w:ascii="Times New Roman" w:eastAsia="Times New Roman" w:hAnsi="Times New Roman" w:cs="Times New Roman"/>
      <w:bCs/>
      <w:sz w:val="24"/>
      <w:szCs w:val="20"/>
      <w:lang w:eastAsia="pt-BR"/>
    </w:rPr>
  </w:style>
  <w:style w:type="paragraph" w:customStyle="1" w:styleId="2LegendaFontedeReferncia">
    <w:name w:val="2. Legenda: Fonte de Referência"/>
    <w:basedOn w:val="1CorpodeTexto"/>
    <w:next w:val="1CorpodeTexto"/>
    <w:uiPriority w:val="14"/>
    <w:rsid w:val="00C71110"/>
    <w:pPr>
      <w:spacing w:before="120"/>
      <w:ind w:firstLine="0"/>
    </w:pPr>
  </w:style>
  <w:style w:type="paragraph" w:customStyle="1" w:styleId="2Textodetabela">
    <w:name w:val="2. Texto de tabela"/>
    <w:basedOn w:val="1CorpodeTexto"/>
    <w:uiPriority w:val="14"/>
    <w:rsid w:val="00C71110"/>
    <w:pPr>
      <w:spacing w:before="0" w:after="0" w:line="240" w:lineRule="auto"/>
      <w:ind w:firstLine="0"/>
      <w:jc w:val="left"/>
    </w:pPr>
  </w:style>
  <w:style w:type="paragraph" w:customStyle="1" w:styleId="1Listadeitensnumerados">
    <w:name w:val="1. Lista de itens numerados"/>
    <w:basedOn w:val="Normal"/>
    <w:uiPriority w:val="14"/>
    <w:rsid w:val="00C71110"/>
    <w:pPr>
      <w:spacing w:before="120" w:after="120" w:line="360" w:lineRule="auto"/>
    </w:pPr>
    <w:rPr>
      <w:rFonts w:ascii="Times New Roman" w:eastAsia="Times New Roman" w:hAnsi="Times New Roman" w:cs="Times New Roman"/>
      <w:color w:val="000000"/>
      <w:sz w:val="24"/>
      <w:szCs w:val="20"/>
      <w:lang w:eastAsia="pt-BR"/>
    </w:rPr>
  </w:style>
  <w:style w:type="character" w:customStyle="1" w:styleId="1CorpodeTextoChar">
    <w:name w:val="1. Corpo de Texto Char"/>
    <w:link w:val="1CorpodeTexto"/>
    <w:uiPriority w:val="14"/>
    <w:rsid w:val="00C71110"/>
    <w:rPr>
      <w:rFonts w:ascii="Times New Roman" w:eastAsia="Times New Roman" w:hAnsi="Times New Roman" w:cs="Times New Roman"/>
      <w:sz w:val="24"/>
      <w:szCs w:val="20"/>
      <w:lang w:eastAsia="pt-BR"/>
    </w:rPr>
  </w:style>
  <w:style w:type="character" w:customStyle="1" w:styleId="7Ps-textoTtulodeRefernciaseGlossrioChar">
    <w:name w:val="7. Pós-texto: Título de Referências e Glossário Char"/>
    <w:link w:val="7Ps-textoTtulodeRefernciaseGlossrio"/>
    <w:uiPriority w:val="14"/>
    <w:rsid w:val="00C71110"/>
    <w:rPr>
      <w:rFonts w:ascii="Times New Roman" w:eastAsia="Times New Roman" w:hAnsi="Times New Roman" w:cs="Times New Roman"/>
      <w:b/>
      <w:caps/>
      <w:sz w:val="32"/>
      <w:szCs w:val="20"/>
      <w:lang w:eastAsia="pt-BR"/>
    </w:rPr>
  </w:style>
  <w:style w:type="character" w:customStyle="1" w:styleId="3TtulodeCaptuloChar">
    <w:name w:val="3. Título de Capítulo Char"/>
    <w:basedOn w:val="7Ps-textoTtulodeRefernciaseGlossrioChar"/>
    <w:link w:val="3TtulodeCaptulo"/>
    <w:uiPriority w:val="14"/>
    <w:rsid w:val="00C71110"/>
    <w:rPr>
      <w:rFonts w:ascii="Times New Roman" w:eastAsia="Times New Roman" w:hAnsi="Times New Roman" w:cs="Times New Roman"/>
      <w:b/>
      <w:caps/>
      <w:sz w:val="32"/>
      <w:szCs w:val="20"/>
      <w:lang w:eastAsia="pt-BR"/>
    </w:rPr>
  </w:style>
  <w:style w:type="character" w:customStyle="1" w:styleId="3TtulodeSeoChar">
    <w:name w:val="3. Título de Seção Char"/>
    <w:link w:val="3TtulodeSeo"/>
    <w:uiPriority w:val="14"/>
    <w:rsid w:val="00C71110"/>
    <w:rPr>
      <w:rFonts w:ascii="Times New Roman" w:eastAsia="Times New Roman" w:hAnsi="Times New Roman" w:cs="Times New Roman"/>
      <w:b/>
      <w:caps/>
      <w:sz w:val="28"/>
      <w:szCs w:val="20"/>
      <w:lang w:eastAsia="pt-BR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71110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71110"/>
    <w:rPr>
      <w:rFonts w:ascii="Arial" w:hAnsi="Arial"/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C71110"/>
    <w:rPr>
      <w:vertAlign w:val="superscript"/>
    </w:rPr>
  </w:style>
  <w:style w:type="paragraph" w:styleId="Rodap">
    <w:name w:val="footer"/>
    <w:basedOn w:val="Normal"/>
    <w:link w:val="RodapChar"/>
    <w:uiPriority w:val="99"/>
    <w:semiHidden/>
    <w:unhideWhenUsed/>
    <w:rsid w:val="00696B0C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696B0C"/>
    <w:rPr>
      <w:rFonts w:ascii="Arial" w:hAnsi="Arial"/>
    </w:rPr>
  </w:style>
  <w:style w:type="paragraph" w:styleId="PargrafodaLista">
    <w:name w:val="List Paragraph"/>
    <w:basedOn w:val="Normal"/>
    <w:uiPriority w:val="34"/>
    <w:qFormat/>
    <w:rsid w:val="00702208"/>
    <w:pPr>
      <w:ind w:left="720"/>
      <w:contextualSpacing/>
      <w:jc w:val="left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eviso">
    <w:name w:val="Revision"/>
    <w:hidden/>
    <w:uiPriority w:val="99"/>
    <w:semiHidden/>
    <w:rsid w:val="00A227CA"/>
    <w:pPr>
      <w:spacing w:after="0" w:line="240" w:lineRule="auto"/>
    </w:pPr>
    <w:rPr>
      <w:rFonts w:ascii="Arial" w:hAnsi="Arial"/>
    </w:rPr>
  </w:style>
  <w:style w:type="character" w:styleId="Refdecomentrio">
    <w:name w:val="annotation reference"/>
    <w:basedOn w:val="Fontepargpadro"/>
    <w:uiPriority w:val="99"/>
    <w:semiHidden/>
    <w:unhideWhenUsed/>
    <w:rsid w:val="00A227C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A227CA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A227CA"/>
    <w:rPr>
      <w:rFonts w:ascii="Arial" w:hAnsi="Arial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A227C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A227CA"/>
    <w:rPr>
      <w:rFonts w:ascii="Arial" w:hAnsi="Arial"/>
      <w:b/>
      <w:bCs/>
      <w:sz w:val="20"/>
      <w:szCs w:val="20"/>
    </w:rPr>
  </w:style>
  <w:style w:type="character" w:customStyle="1" w:styleId="fontstyle01">
    <w:name w:val="fontstyle01"/>
    <w:basedOn w:val="Fontepargpadro"/>
    <w:rsid w:val="007C5448"/>
    <w:rPr>
      <w:rFonts w:ascii="ArialMT" w:hAnsi="ArialMT" w:hint="default"/>
      <w:b w:val="0"/>
      <w:bCs w:val="0"/>
      <w:i w:val="0"/>
      <w:iCs w:val="0"/>
      <w:color w:val="000000"/>
      <w:sz w:val="24"/>
      <w:szCs w:val="24"/>
    </w:rPr>
  </w:style>
  <w:style w:type="character" w:styleId="MenoPendente">
    <w:name w:val="Unresolved Mention"/>
    <w:basedOn w:val="Fontepargpadro"/>
    <w:uiPriority w:val="99"/>
    <w:semiHidden/>
    <w:unhideWhenUsed/>
    <w:rsid w:val="00FC3A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443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649573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774248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185646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203756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10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66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8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1742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0621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759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205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0637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3064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50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161094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0547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660930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323037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67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1499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2679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898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9807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2897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4338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35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9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omments.xml.rels><?xml version="1.0" encoding="UTF-8" standalone="yes"?>
<Relationships xmlns="http://schemas.openxmlformats.org/package/2006/relationships"><Relationship Id="rId2" Type="http://schemas.openxmlformats.org/officeDocument/2006/relationships/hyperlink" Target="https://scholar.google.com.br/scholar?hl=pt-BR&amp;as_sdt=0%2C5&amp;as_ylo=2015&amp;q=Generate+AND+%22convolutional+neural+network%22+AND+FPGA+AND+library&amp;btnG=" TargetMode="External"/><Relationship Id="rId1" Type="http://schemas.openxmlformats.org/officeDocument/2006/relationships/hyperlink" Target="https://arxiv.org/pdf/2101.05108.pdf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sv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microsoft.com/office/2018/08/relationships/commentsExtensible" Target="commentsExtensible.xml"/><Relationship Id="rId2" Type="http://schemas.openxmlformats.org/officeDocument/2006/relationships/customXml" Target="../customXml/item2.xml"/><Relationship Id="rId16" Type="http://schemas.microsoft.com/office/2016/09/relationships/commentsIds" Target="commentsIds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microsoft.com/office/2011/relationships/commentsExtended" Target="commentsExtended.xml"/><Relationship Id="rId10" Type="http://schemas.openxmlformats.org/officeDocument/2006/relationships/endnotes" Target="endnotes.xml"/><Relationship Id="rId19" Type="http://schemas.microsoft.com/office/2011/relationships/people" Target="peop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3EF1558A8179440908E6D179726D2B6" ma:contentTypeVersion="6" ma:contentTypeDescription="Crie um novo documento." ma:contentTypeScope="" ma:versionID="0212c693d46620f107efc86ad37b6bf2">
  <xsd:schema xmlns:xsd="http://www.w3.org/2001/XMLSchema" xmlns:xs="http://www.w3.org/2001/XMLSchema" xmlns:p="http://schemas.microsoft.com/office/2006/metadata/properties" xmlns:ns3="e1eb492e-c138-4a07-8d40-64c66c6f3bd1" targetNamespace="http://schemas.microsoft.com/office/2006/metadata/properties" ma:root="true" ma:fieldsID="41d6333d093f5bceaaa6af9b88cecf32" ns3:_="">
    <xsd:import namespace="e1eb492e-c138-4a07-8d40-64c66c6f3bd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ObjectDetectorVersion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eb492e-c138-4a07-8d40-64c66c6f3bd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1eb492e-c138-4a07-8d40-64c66c6f3bd1" xsi:nil="true"/>
  </documentManagement>
</p:properties>
</file>

<file path=customXml/itemProps1.xml><?xml version="1.0" encoding="utf-8"?>
<ds:datastoreItem xmlns:ds="http://schemas.openxmlformats.org/officeDocument/2006/customXml" ds:itemID="{7C848044-7367-4393-AB1B-105AE225B4C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77B77FE-E83A-41AD-BD85-1F1FD7C9698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1eb492e-c138-4a07-8d40-64c66c6f3bd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9E17A34-CB08-4DCA-A6EC-AF889E77DB0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148E770-D53F-4511-9147-FF954B18B625}">
  <ds:schemaRefs>
    <ds:schemaRef ds:uri="http://schemas.microsoft.com/office/2006/metadata/properties"/>
    <ds:schemaRef ds:uri="http://schemas.microsoft.com/office/infopath/2007/PartnerControls"/>
    <ds:schemaRef ds:uri="e1eb492e-c138-4a07-8d40-64c66c6f3bd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1537</Words>
  <Characters>8304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9822</CharactersWithSpaces>
  <SharedDoc>false</SharedDoc>
  <HLinks>
    <vt:vector size="6" baseType="variant">
      <vt:variant>
        <vt:i4>2097206</vt:i4>
      </vt:variant>
      <vt:variant>
        <vt:i4>0</vt:i4>
      </vt:variant>
      <vt:variant>
        <vt:i4>0</vt:i4>
      </vt:variant>
      <vt:variant>
        <vt:i4>5</vt:i4>
      </vt:variant>
      <vt:variant>
        <vt:lpwstr>https://www.univali.br/vida-no-campus/biblioteca/cadernos-de-ensino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Marcia dazzi</dc:creator>
  <cp:keywords/>
  <dc:description/>
  <cp:lastModifiedBy>Joao Heitor Zabel da Rocha</cp:lastModifiedBy>
  <cp:revision>2</cp:revision>
  <cp:lastPrinted>2023-11-27T20:03:00Z</cp:lastPrinted>
  <dcterms:created xsi:type="dcterms:W3CDTF">2024-03-11T20:54:00Z</dcterms:created>
  <dcterms:modified xsi:type="dcterms:W3CDTF">2024-03-11T20:54:00Z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0x010100C3EF1558A8179440908E6D179726D2B6</vt:lpwstr>
  </property>
</Properties>
</file>